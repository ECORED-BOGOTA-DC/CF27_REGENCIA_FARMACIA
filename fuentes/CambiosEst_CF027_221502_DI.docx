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23EA" w14:textId="13649DE1" w:rsidR="001C7744" w:rsidRPr="007D33B0" w:rsidRDefault="00942D72" w:rsidP="007D33B0">
      <w:pPr>
        <w:spacing w:after="120"/>
        <w:ind w:left="720" w:hanging="720"/>
        <w:jc w:val="both"/>
        <w:rPr>
          <w:rFonts w:cs="Arial"/>
          <w:b/>
        </w:rPr>
      </w:pPr>
      <w:r w:rsidRPr="007D33B0">
        <w:rPr>
          <w:rFonts w:cs="Arial"/>
          <w:b/>
        </w:rPr>
        <w:t>FORMATO PARA EL DESARROLLO DE COMPONENTE FORMATIVO</w:t>
      </w:r>
    </w:p>
    <w:p w14:paraId="51859EA0" w14:textId="77777777" w:rsidR="001C7744" w:rsidRPr="007D33B0" w:rsidRDefault="001C7744" w:rsidP="007D33B0">
      <w:pPr>
        <w:tabs>
          <w:tab w:val="left" w:pos="3224"/>
        </w:tabs>
        <w:spacing w:after="120"/>
        <w:jc w:val="both"/>
        <w:rPr>
          <w:rFonts w:cs="Arial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97"/>
        <w:gridCol w:w="6565"/>
      </w:tblGrid>
      <w:tr w:rsidR="00D32F28" w:rsidRPr="007D33B0" w14:paraId="5844741E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E233911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PROGRAMA DE FORMACIÓN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78510BF3" w14:textId="77777777" w:rsidR="001C7744" w:rsidRPr="007D33B0" w:rsidRDefault="00405C18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TECNOLOGÍA</w:t>
            </w:r>
            <w:r w:rsidR="00584EA2" w:rsidRPr="007D33B0">
              <w:rPr>
                <w:rFonts w:cs="Arial"/>
                <w:b/>
              </w:rPr>
              <w:t xml:space="preserve"> EN REGENCIA DE FARMACIA</w:t>
            </w:r>
          </w:p>
        </w:tc>
      </w:tr>
    </w:tbl>
    <w:p w14:paraId="55279311" w14:textId="77777777" w:rsidR="001C7744" w:rsidRPr="007D33B0" w:rsidRDefault="001C7744" w:rsidP="007D33B0">
      <w:pPr>
        <w:spacing w:after="120"/>
        <w:jc w:val="both"/>
        <w:rPr>
          <w:rFonts w:cs="Arial"/>
          <w:b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D32F28" w:rsidRPr="007D33B0" w14:paraId="1EED48AA" w14:textId="77777777">
        <w:trPr>
          <w:trHeight w:val="340"/>
        </w:trPr>
        <w:tc>
          <w:tcPr>
            <w:tcW w:w="1838" w:type="dxa"/>
            <w:shd w:val="clear" w:color="auto" w:fill="EDF2F8"/>
            <w:vAlign w:val="center"/>
          </w:tcPr>
          <w:p w14:paraId="6A41C9CA" w14:textId="77777777" w:rsidR="001C7744" w:rsidRPr="007D33B0" w:rsidRDefault="00942D72" w:rsidP="007D33B0">
            <w:pPr>
              <w:spacing w:after="120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COMPETENCIA</w:t>
            </w:r>
          </w:p>
        </w:tc>
        <w:tc>
          <w:tcPr>
            <w:tcW w:w="2835" w:type="dxa"/>
            <w:shd w:val="clear" w:color="auto" w:fill="EDF2F8"/>
            <w:vAlign w:val="center"/>
          </w:tcPr>
          <w:p w14:paraId="5C02AFB7" w14:textId="145E2AFB" w:rsidR="001C7744" w:rsidRPr="007D33B0" w:rsidRDefault="007D33B0" w:rsidP="007D33B0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230101270 – Entregar productos farmacéuticos según delegación y normativa de salud.</w:t>
            </w:r>
          </w:p>
        </w:tc>
        <w:tc>
          <w:tcPr>
            <w:tcW w:w="2126" w:type="dxa"/>
            <w:shd w:val="clear" w:color="auto" w:fill="EDF2F8"/>
            <w:vAlign w:val="center"/>
          </w:tcPr>
          <w:p w14:paraId="6E1BE41B" w14:textId="77777777" w:rsidR="001C7744" w:rsidRPr="007D33B0" w:rsidRDefault="00942D72" w:rsidP="007D33B0">
            <w:pPr>
              <w:spacing w:after="120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RESULTADOS DE APRENDIZAJE</w:t>
            </w:r>
          </w:p>
        </w:tc>
        <w:tc>
          <w:tcPr>
            <w:tcW w:w="3163" w:type="dxa"/>
            <w:shd w:val="clear" w:color="auto" w:fill="EDF2F8"/>
            <w:vAlign w:val="center"/>
          </w:tcPr>
          <w:p w14:paraId="3F0ADDD7" w14:textId="7F0952A1" w:rsidR="001C7744" w:rsidRPr="007D33B0" w:rsidRDefault="007D33B0" w:rsidP="007D33B0">
            <w:pPr>
              <w:spacing w:after="120"/>
              <w:ind w:left="66"/>
              <w:rPr>
                <w:rFonts w:cs="Arial"/>
              </w:rPr>
            </w:pPr>
            <w:r w:rsidRPr="007D33B0">
              <w:rPr>
                <w:rFonts w:cs="Arial"/>
              </w:rPr>
              <w:t xml:space="preserve">230101270-04 </w:t>
            </w:r>
            <w:r w:rsidR="006A75E3" w:rsidRPr="007D33B0">
              <w:rPr>
                <w:rFonts w:cs="Arial"/>
              </w:rPr>
              <w:t>Implementar acciones de mejora de acuerdo con los resultados de los indicadores de satisfacción del usuario del servicio prestado.</w:t>
            </w:r>
          </w:p>
        </w:tc>
      </w:tr>
    </w:tbl>
    <w:p w14:paraId="10096725" w14:textId="77777777" w:rsidR="001C7744" w:rsidRPr="007D33B0" w:rsidRDefault="001C7744" w:rsidP="007D33B0">
      <w:pPr>
        <w:spacing w:after="120"/>
        <w:jc w:val="both"/>
        <w:rPr>
          <w:rFonts w:cs="Arial"/>
        </w:rPr>
      </w:pPr>
    </w:p>
    <w:p w14:paraId="53C6B18F" w14:textId="77777777" w:rsidR="001C7744" w:rsidRPr="007D33B0" w:rsidRDefault="001C7744" w:rsidP="007D33B0">
      <w:pPr>
        <w:spacing w:after="120"/>
        <w:jc w:val="both"/>
        <w:rPr>
          <w:rFonts w:cs="Arial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97"/>
        <w:gridCol w:w="6565"/>
      </w:tblGrid>
      <w:tr w:rsidR="00D32F28" w:rsidRPr="007D33B0" w14:paraId="0EE719E0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896A0DB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NÚMERO DEL COMPONENTE FORMATIVO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15A5A63C" w14:textId="2D8B15E2" w:rsidR="001C7744" w:rsidRPr="007D33B0" w:rsidRDefault="00CA3258" w:rsidP="007D33B0">
            <w:pPr>
              <w:spacing w:after="120"/>
              <w:jc w:val="both"/>
              <w:rPr>
                <w:rFonts w:cs="Arial"/>
              </w:rPr>
            </w:pPr>
            <w:r w:rsidRPr="007D33B0">
              <w:rPr>
                <w:rFonts w:cs="Arial"/>
              </w:rPr>
              <w:t>2</w:t>
            </w:r>
            <w:r w:rsidR="007D33B0">
              <w:rPr>
                <w:rFonts w:cs="Arial"/>
              </w:rPr>
              <w:t>7</w:t>
            </w:r>
          </w:p>
        </w:tc>
      </w:tr>
      <w:tr w:rsidR="00D32F28" w:rsidRPr="007D33B0" w14:paraId="59A41FF3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52D86431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NOMBRE DEL COMPONENTE FORMATIVO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52888005" w14:textId="1D372187" w:rsidR="001C7744" w:rsidRPr="007D33B0" w:rsidRDefault="00CA3258" w:rsidP="007D33B0">
            <w:pPr>
              <w:spacing w:after="120"/>
              <w:jc w:val="both"/>
              <w:rPr>
                <w:rFonts w:cs="Arial"/>
              </w:rPr>
            </w:pPr>
            <w:r w:rsidRPr="007D33B0">
              <w:rPr>
                <w:rFonts w:cs="Arial"/>
              </w:rPr>
              <w:t>F</w:t>
            </w:r>
            <w:r w:rsidR="007D33B0">
              <w:rPr>
                <w:rFonts w:cs="Arial"/>
              </w:rPr>
              <w:t>armacovigilancia</w:t>
            </w:r>
            <w:r w:rsidRPr="007D33B0">
              <w:rPr>
                <w:rFonts w:cs="Arial"/>
              </w:rPr>
              <w:t xml:space="preserve"> y T</w:t>
            </w:r>
            <w:r w:rsidR="007D33B0">
              <w:rPr>
                <w:rFonts w:cs="Arial"/>
              </w:rPr>
              <w:t>ecnovigilancia</w:t>
            </w:r>
          </w:p>
        </w:tc>
      </w:tr>
      <w:tr w:rsidR="00D32F28" w:rsidRPr="007D33B0" w14:paraId="64EF4CE9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86A88D8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BREVE DESCRIPCIÓN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7A107898" w14:textId="77777777" w:rsidR="001C7744" w:rsidRPr="007D33B0" w:rsidRDefault="008766BA" w:rsidP="007D33B0">
            <w:pPr>
              <w:spacing w:after="120"/>
              <w:jc w:val="both"/>
              <w:rPr>
                <w:rFonts w:cs="Arial"/>
              </w:rPr>
            </w:pPr>
            <w:r w:rsidRPr="007D33B0">
              <w:rPr>
                <w:rFonts w:cs="Arial"/>
              </w:rPr>
              <w:t>En el entorno comunitario y hospitalario, la automedicación, la no adherencia al tratamiento y el error en la prescripción y administración de medicamentos, han generado factores que afectan y aumentan los riesgos en la salud de las personas.</w:t>
            </w:r>
            <w:r w:rsidR="006D0689" w:rsidRPr="007D33B0">
              <w:rPr>
                <w:rFonts w:cs="Arial"/>
              </w:rPr>
              <w:t xml:space="preserve"> Las entidades prestadoras de servicios de salud deben asumir la responsabilidad para mejorar</w:t>
            </w:r>
            <w:r w:rsidR="00BF0A92" w:rsidRPr="007D33B0">
              <w:rPr>
                <w:rFonts w:cs="Arial"/>
              </w:rPr>
              <w:t xml:space="preserve"> esta problemática, capacitando al personal de salud.</w:t>
            </w:r>
          </w:p>
        </w:tc>
      </w:tr>
      <w:tr w:rsidR="00D32F28" w:rsidRPr="007D33B0" w14:paraId="58C916A0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4B6683D9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PALABRAS CLAVE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36DD09AE" w14:textId="77777777" w:rsidR="001C7744" w:rsidRPr="007D33B0" w:rsidRDefault="00BF0A92" w:rsidP="007D33B0">
            <w:pPr>
              <w:spacing w:after="120"/>
              <w:jc w:val="both"/>
              <w:rPr>
                <w:rFonts w:cs="Arial"/>
              </w:rPr>
            </w:pPr>
            <w:r w:rsidRPr="007D33B0">
              <w:rPr>
                <w:rFonts w:cs="Arial"/>
              </w:rPr>
              <w:t>EAM, iatrogenia</w:t>
            </w:r>
            <w:r w:rsidR="00306E9A" w:rsidRPr="007D33B0">
              <w:rPr>
                <w:rFonts w:cs="Arial"/>
              </w:rPr>
              <w:t>, RAM</w:t>
            </w:r>
            <w:r w:rsidR="008812EF" w:rsidRPr="007D33B0">
              <w:rPr>
                <w:rFonts w:cs="Arial"/>
              </w:rPr>
              <w:t>, teratogénico</w:t>
            </w:r>
            <w:r w:rsidRPr="007D33B0">
              <w:rPr>
                <w:rFonts w:cs="Arial"/>
              </w:rPr>
              <w:t>.</w:t>
            </w:r>
            <w:r w:rsidR="00F57DC5" w:rsidRPr="007D33B0">
              <w:rPr>
                <w:rFonts w:cs="Arial"/>
              </w:rPr>
              <w:t xml:space="preserve"> </w:t>
            </w:r>
          </w:p>
        </w:tc>
      </w:tr>
    </w:tbl>
    <w:p w14:paraId="3575DDBB" w14:textId="77777777" w:rsidR="001C7744" w:rsidRPr="007D33B0" w:rsidRDefault="001C7744" w:rsidP="007D33B0">
      <w:pPr>
        <w:spacing w:after="120"/>
        <w:jc w:val="both"/>
        <w:rPr>
          <w:rFonts w:cs="Arial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397"/>
        <w:gridCol w:w="6565"/>
      </w:tblGrid>
      <w:tr w:rsidR="00D32F28" w:rsidRPr="007D33B0" w14:paraId="15E57D43" w14:textId="77777777">
        <w:trPr>
          <w:trHeight w:val="340"/>
        </w:trPr>
        <w:tc>
          <w:tcPr>
            <w:tcW w:w="3397" w:type="dxa"/>
            <w:shd w:val="clear" w:color="auto" w:fill="EDF2F8"/>
            <w:vAlign w:val="center"/>
          </w:tcPr>
          <w:p w14:paraId="05C80E1A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ÁREA OCUPACIONAL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66D1B3A4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</w:rPr>
            </w:pPr>
            <w:r w:rsidRPr="007D33B0">
              <w:rPr>
                <w:rFonts w:cs="Arial"/>
              </w:rPr>
              <w:t xml:space="preserve">3 </w:t>
            </w:r>
            <w:r w:rsidR="00175582" w:rsidRPr="007D33B0">
              <w:rPr>
                <w:rFonts w:cs="Arial"/>
              </w:rPr>
              <w:t>–</w:t>
            </w:r>
            <w:r w:rsidRPr="007D33B0">
              <w:rPr>
                <w:rFonts w:cs="Arial"/>
              </w:rPr>
              <w:t xml:space="preserve"> SALUD</w:t>
            </w:r>
          </w:p>
        </w:tc>
      </w:tr>
      <w:tr w:rsidR="00D32F28" w:rsidRPr="007D33B0" w14:paraId="03FA119F" w14:textId="77777777">
        <w:trPr>
          <w:trHeight w:val="465"/>
        </w:trPr>
        <w:tc>
          <w:tcPr>
            <w:tcW w:w="3397" w:type="dxa"/>
            <w:shd w:val="clear" w:color="auto" w:fill="EDF2F8"/>
            <w:vAlign w:val="center"/>
          </w:tcPr>
          <w:p w14:paraId="20032F49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IDIOMA</w:t>
            </w:r>
          </w:p>
        </w:tc>
        <w:tc>
          <w:tcPr>
            <w:tcW w:w="6565" w:type="dxa"/>
            <w:shd w:val="clear" w:color="auto" w:fill="EDF2F8"/>
            <w:vAlign w:val="center"/>
          </w:tcPr>
          <w:p w14:paraId="3539C2FC" w14:textId="77777777" w:rsidR="001C7744" w:rsidRPr="007D33B0" w:rsidRDefault="00FE6985" w:rsidP="007D33B0">
            <w:pPr>
              <w:spacing w:after="120"/>
              <w:jc w:val="both"/>
              <w:rPr>
                <w:rFonts w:cs="Arial"/>
              </w:rPr>
            </w:pPr>
            <w:r w:rsidRPr="007D33B0">
              <w:rPr>
                <w:rFonts w:cs="Arial"/>
              </w:rPr>
              <w:t>Español</w:t>
            </w:r>
          </w:p>
        </w:tc>
      </w:tr>
    </w:tbl>
    <w:p w14:paraId="2B82AC99" w14:textId="77777777" w:rsidR="001C7744" w:rsidRPr="007D33B0" w:rsidRDefault="001C7744" w:rsidP="007D33B0">
      <w:pPr>
        <w:spacing w:after="120"/>
        <w:jc w:val="both"/>
        <w:rPr>
          <w:rFonts w:cs="Arial"/>
        </w:rPr>
      </w:pPr>
    </w:p>
    <w:p w14:paraId="4F242706" w14:textId="77777777" w:rsidR="001C7744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 xml:space="preserve">TABLA DE CONTENIDOS: </w:t>
      </w:r>
    </w:p>
    <w:p w14:paraId="670DEEAA" w14:textId="77777777" w:rsidR="007D33B0" w:rsidRDefault="007D33B0" w:rsidP="007D33B0">
      <w:pPr>
        <w:spacing w:after="120"/>
        <w:jc w:val="both"/>
        <w:rPr>
          <w:rFonts w:cs="Arial"/>
          <w:b/>
        </w:rPr>
      </w:pPr>
    </w:p>
    <w:p w14:paraId="38F9E8EC" w14:textId="77777777" w:rsidR="001C7744" w:rsidRPr="007D33B0" w:rsidRDefault="00942D72" w:rsidP="007D33B0">
      <w:pPr>
        <w:spacing w:after="120"/>
        <w:jc w:val="both"/>
        <w:rPr>
          <w:rFonts w:cs="Arial"/>
          <w:b/>
        </w:rPr>
      </w:pPr>
      <w:r w:rsidRPr="007D33B0">
        <w:rPr>
          <w:rFonts w:cs="Arial"/>
          <w:b/>
        </w:rPr>
        <w:t>Introducción</w:t>
      </w:r>
    </w:p>
    <w:p w14:paraId="6669741B" w14:textId="77777777" w:rsidR="00035C9B" w:rsidRPr="007D33B0" w:rsidRDefault="00035C9B" w:rsidP="007D33B0">
      <w:pPr>
        <w:pStyle w:val="Prrafodelista"/>
        <w:numPr>
          <w:ilvl w:val="0"/>
          <w:numId w:val="5"/>
        </w:numPr>
        <w:spacing w:after="120"/>
        <w:ind w:left="360"/>
        <w:contextualSpacing w:val="0"/>
        <w:jc w:val="both"/>
        <w:rPr>
          <w:rFonts w:cs="Arial"/>
          <w:b/>
        </w:rPr>
      </w:pPr>
      <w:r w:rsidRPr="007D33B0">
        <w:rPr>
          <w:rFonts w:cs="Arial"/>
          <w:b/>
        </w:rPr>
        <w:t>Marco normativo colombiano</w:t>
      </w:r>
    </w:p>
    <w:p w14:paraId="76982FDC" w14:textId="77777777" w:rsidR="001C7744" w:rsidRPr="007D33B0" w:rsidRDefault="001676D9" w:rsidP="007D33B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contextualSpacing w:val="0"/>
        <w:jc w:val="both"/>
        <w:rPr>
          <w:rFonts w:cs="Arial"/>
          <w:b/>
          <w:color w:val="000000"/>
        </w:rPr>
      </w:pPr>
      <w:r w:rsidRPr="007D33B0">
        <w:rPr>
          <w:rFonts w:cs="Arial"/>
          <w:b/>
        </w:rPr>
        <w:t>Conceptos generales</w:t>
      </w:r>
      <w:r w:rsidRPr="007D33B0">
        <w:rPr>
          <w:rFonts w:cs="Arial"/>
          <w:b/>
          <w:color w:val="000000"/>
        </w:rPr>
        <w:t xml:space="preserve"> </w:t>
      </w:r>
    </w:p>
    <w:p w14:paraId="7B3E0C79" w14:textId="6E0F2239" w:rsidR="00763FCF" w:rsidRPr="007D33B0" w:rsidRDefault="008E0E61" w:rsidP="007D33B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contextualSpacing w:val="0"/>
        <w:jc w:val="both"/>
        <w:rPr>
          <w:rFonts w:cs="Arial"/>
          <w:b/>
          <w:color w:val="000000"/>
        </w:rPr>
      </w:pPr>
      <w:r w:rsidRPr="007D33B0">
        <w:rPr>
          <w:rFonts w:cs="Arial"/>
          <w:b/>
        </w:rPr>
        <w:t>Farmacovigilancia</w:t>
      </w:r>
    </w:p>
    <w:p w14:paraId="3514315F" w14:textId="39F1AE70" w:rsidR="003E173C" w:rsidRPr="007D33B0" w:rsidRDefault="00763FCF" w:rsidP="007D33B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contextualSpacing w:val="0"/>
        <w:jc w:val="both"/>
        <w:rPr>
          <w:rFonts w:cs="Arial"/>
          <w:b/>
          <w:color w:val="000000"/>
        </w:rPr>
      </w:pPr>
      <w:r w:rsidRPr="007D33B0">
        <w:rPr>
          <w:rFonts w:cs="Arial"/>
          <w:b/>
        </w:rPr>
        <w:t>Programa de tecnovigilancia</w:t>
      </w:r>
    </w:p>
    <w:p w14:paraId="4717A83B" w14:textId="77777777" w:rsidR="001C7744" w:rsidRPr="007D33B0" w:rsidRDefault="001C7744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</w:rPr>
      </w:pPr>
    </w:p>
    <w:p w14:paraId="719DB0CE" w14:textId="77777777" w:rsidR="0011732C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 xml:space="preserve">DESARROLLO DE CONTENIDOS: </w:t>
      </w:r>
    </w:p>
    <w:p w14:paraId="16145E67" w14:textId="77777777" w:rsidR="007D33B0" w:rsidRDefault="007D33B0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</w:p>
    <w:p w14:paraId="4994B2B7" w14:textId="77777777" w:rsidR="008F2A94" w:rsidRPr="007D33B0" w:rsidRDefault="00532EC8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>Introducción</w:t>
      </w:r>
    </w:p>
    <w:p w14:paraId="6898F543" w14:textId="77777777" w:rsidR="00035C9B" w:rsidRPr="007D33B0" w:rsidRDefault="00035C9B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rFonts w:cs="Arial"/>
          <w:b/>
          <w:color w:val="000000"/>
        </w:rPr>
      </w:pPr>
    </w:p>
    <w:p w14:paraId="4F0602ED" w14:textId="77777777" w:rsidR="008726DD" w:rsidRPr="007D33B0" w:rsidRDefault="00BC02CA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rFonts w:cs="Arial"/>
        </w:rPr>
      </w:pPr>
      <w:commentRangeStart w:id="0"/>
      <w:commentRangeStart w:id="1"/>
      <w:r w:rsidRPr="007D33B0">
        <w:rPr>
          <w:rFonts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8D9DF82" wp14:editId="09606362">
            <wp:simplePos x="0" y="0"/>
            <wp:positionH relativeFrom="column">
              <wp:posOffset>270510</wp:posOffset>
            </wp:positionH>
            <wp:positionV relativeFrom="paragraph">
              <wp:posOffset>5715</wp:posOffset>
            </wp:positionV>
            <wp:extent cx="1200150" cy="1200150"/>
            <wp:effectExtent l="0" t="0" r="0" b="0"/>
            <wp:wrapSquare wrapText="bothSides"/>
            <wp:docPr id="23" name="Imagen 23" descr="Ilustración de concepto abstracto de seguridad de computación en la nube vector grat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concepto abstracto de seguridad de computación en la nube vector gratui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Pr="007D33B0">
        <w:rPr>
          <w:rStyle w:val="Refdecomentario"/>
          <w:rFonts w:cs="Arial"/>
          <w:sz w:val="20"/>
          <w:szCs w:val="20"/>
        </w:rPr>
        <w:commentReference w:id="0"/>
      </w:r>
      <w:commentRangeEnd w:id="1"/>
      <w:r w:rsidR="0029030C" w:rsidRPr="007D33B0">
        <w:rPr>
          <w:rFonts w:cs="Arial"/>
          <w:color w:val="000000"/>
        </w:rPr>
        <w:t>L</w:t>
      </w:r>
      <w:r w:rsidR="00C97F7D" w:rsidRPr="007D33B0">
        <w:rPr>
          <w:rFonts w:cs="Arial"/>
        </w:rPr>
        <w:t>a Organización Mundial de la Salud (OMS)</w:t>
      </w:r>
      <w:r w:rsidR="002B49EA" w:rsidRPr="007D33B0">
        <w:rPr>
          <w:rFonts w:cs="Arial"/>
        </w:rPr>
        <w:t xml:space="preserve">, </w:t>
      </w:r>
      <w:r w:rsidR="00DE3B52" w:rsidRPr="007D33B0">
        <w:rPr>
          <w:rFonts w:cs="Arial"/>
        </w:rPr>
        <w:t>establece</w:t>
      </w:r>
      <w:r w:rsidR="00C97F7D" w:rsidRPr="007D33B0">
        <w:rPr>
          <w:rFonts w:cs="Arial"/>
        </w:rPr>
        <w:t xml:space="preserve"> </w:t>
      </w:r>
      <w:bookmarkStart w:id="2" w:name="_Hlk83072365"/>
      <w:r w:rsidR="00C97F7D" w:rsidRPr="007D33B0">
        <w:rPr>
          <w:rFonts w:cs="Arial"/>
        </w:rPr>
        <w:t>“</w:t>
      </w:r>
      <w:bookmarkEnd w:id="2"/>
      <w:r w:rsidR="00C97F7D" w:rsidRPr="007D33B0">
        <w:rPr>
          <w:rFonts w:cs="Arial"/>
        </w:rPr>
        <w:t>La seguridad del paciente es la ausencia de un daño innecesario real o potencial asociado a la atención sanitaria</w:t>
      </w:r>
      <w:r w:rsidR="00363E16" w:rsidRPr="007D33B0">
        <w:rPr>
          <w:rFonts w:cs="Arial"/>
        </w:rPr>
        <w:t>“</w:t>
      </w:r>
      <w:r w:rsidR="0045662E" w:rsidRPr="007D33B0">
        <w:rPr>
          <w:rFonts w:cs="Arial"/>
        </w:rPr>
        <w:t>;</w:t>
      </w:r>
      <w:r w:rsidR="00725635" w:rsidRPr="007D33B0">
        <w:rPr>
          <w:rFonts w:cs="Arial"/>
        </w:rPr>
        <w:commentReference w:id="1"/>
      </w:r>
      <w:r w:rsidR="0045662E" w:rsidRPr="007D33B0">
        <w:rPr>
          <w:rFonts w:cs="Arial"/>
        </w:rPr>
        <w:t xml:space="preserve"> </w:t>
      </w:r>
      <w:r w:rsidR="00DE3B52" w:rsidRPr="007D33B0">
        <w:rPr>
          <w:rFonts w:cs="Arial"/>
        </w:rPr>
        <w:t>así</w:t>
      </w:r>
      <w:r w:rsidR="006B551F" w:rsidRPr="007D33B0">
        <w:rPr>
          <w:rFonts w:cs="Arial"/>
        </w:rPr>
        <w:t xml:space="preserve">, </w:t>
      </w:r>
      <w:r w:rsidR="0045662E" w:rsidRPr="007D33B0">
        <w:rPr>
          <w:rFonts w:cs="Arial"/>
        </w:rPr>
        <w:t xml:space="preserve">todo </w:t>
      </w:r>
      <w:r w:rsidR="00C97F7D" w:rsidRPr="007D33B0">
        <w:rPr>
          <w:rFonts w:cs="Arial"/>
        </w:rPr>
        <w:t xml:space="preserve">el </w:t>
      </w:r>
      <w:r w:rsidR="006B551F" w:rsidRPr="007D33B0">
        <w:rPr>
          <w:rFonts w:cs="Arial"/>
        </w:rPr>
        <w:t>grupo</w:t>
      </w:r>
      <w:r w:rsidR="00C97F7D" w:rsidRPr="007D33B0">
        <w:rPr>
          <w:rFonts w:cs="Arial"/>
        </w:rPr>
        <w:t xml:space="preserve"> de procesos,</w:t>
      </w:r>
      <w:r w:rsidR="008726DD" w:rsidRPr="007D33B0">
        <w:rPr>
          <w:rFonts w:cs="Arial"/>
        </w:rPr>
        <w:t xml:space="preserve"> procedimientos,</w:t>
      </w:r>
      <w:r w:rsidR="00C97F7D" w:rsidRPr="007D33B0">
        <w:rPr>
          <w:rFonts w:cs="Arial"/>
        </w:rPr>
        <w:t xml:space="preserve"> </w:t>
      </w:r>
      <w:r w:rsidR="008726DD" w:rsidRPr="007D33B0">
        <w:rPr>
          <w:rFonts w:cs="Arial"/>
        </w:rPr>
        <w:t>herramientas</w:t>
      </w:r>
      <w:r w:rsidR="00C97F7D" w:rsidRPr="007D33B0">
        <w:rPr>
          <w:rFonts w:cs="Arial"/>
        </w:rPr>
        <w:t xml:space="preserve"> y </w:t>
      </w:r>
      <w:r w:rsidR="008726DD" w:rsidRPr="007D33B0">
        <w:rPr>
          <w:rFonts w:cs="Arial"/>
        </w:rPr>
        <w:t>técnicas</w:t>
      </w:r>
      <w:r w:rsidR="00DE3B52" w:rsidRPr="007D33B0">
        <w:rPr>
          <w:rFonts w:cs="Arial"/>
        </w:rPr>
        <w:t xml:space="preserve"> que d</w:t>
      </w:r>
      <w:r w:rsidR="008726DD" w:rsidRPr="007D33B0">
        <w:rPr>
          <w:rFonts w:cs="Arial"/>
        </w:rPr>
        <w:t>em</w:t>
      </w:r>
      <w:r w:rsidR="006B551F" w:rsidRPr="007D33B0">
        <w:rPr>
          <w:rFonts w:cs="Arial"/>
        </w:rPr>
        <w:t>uestren</w:t>
      </w:r>
      <w:r w:rsidR="008726DD" w:rsidRPr="007D33B0">
        <w:rPr>
          <w:rFonts w:cs="Arial"/>
        </w:rPr>
        <w:t xml:space="preserve"> </w:t>
      </w:r>
      <w:r w:rsidR="00C97F7D" w:rsidRPr="007D33B0">
        <w:rPr>
          <w:rFonts w:cs="Arial"/>
        </w:rPr>
        <w:t xml:space="preserve">científicamente </w:t>
      </w:r>
      <w:r w:rsidR="006B551F" w:rsidRPr="007D33B0">
        <w:rPr>
          <w:rFonts w:cs="Arial"/>
        </w:rPr>
        <w:t>que</w:t>
      </w:r>
      <w:r w:rsidR="008726DD" w:rsidRPr="007D33B0">
        <w:rPr>
          <w:rFonts w:cs="Arial"/>
        </w:rPr>
        <w:t xml:space="preserve"> tiend</w:t>
      </w:r>
      <w:r w:rsidR="00DE3B52" w:rsidRPr="007D33B0">
        <w:rPr>
          <w:rFonts w:cs="Arial"/>
        </w:rPr>
        <w:t>e</w:t>
      </w:r>
      <w:r w:rsidR="008726DD" w:rsidRPr="007D33B0">
        <w:rPr>
          <w:rFonts w:cs="Arial"/>
        </w:rPr>
        <w:t>n a garantizar la disminución d</w:t>
      </w:r>
      <w:r w:rsidR="00C97F7D" w:rsidRPr="007D33B0">
        <w:rPr>
          <w:rFonts w:cs="Arial"/>
        </w:rPr>
        <w:t>el riesgo de un</w:t>
      </w:r>
      <w:r w:rsidR="008726DD" w:rsidRPr="007D33B0">
        <w:rPr>
          <w:rFonts w:cs="Arial"/>
        </w:rPr>
        <w:t xml:space="preserve">a lesión o </w:t>
      </w:r>
      <w:r w:rsidR="006B551F" w:rsidRPr="007D33B0">
        <w:rPr>
          <w:rFonts w:cs="Arial"/>
        </w:rPr>
        <w:t>complicación</w:t>
      </w:r>
      <w:r w:rsidR="00DE3B52" w:rsidRPr="007D33B0">
        <w:rPr>
          <w:rFonts w:cs="Arial"/>
        </w:rPr>
        <w:t xml:space="preserve"> </w:t>
      </w:r>
      <w:r w:rsidR="008726DD" w:rsidRPr="007D33B0">
        <w:rPr>
          <w:rFonts w:cs="Arial"/>
        </w:rPr>
        <w:t>durante</w:t>
      </w:r>
      <w:r w:rsidR="00C97F7D" w:rsidRPr="007D33B0">
        <w:rPr>
          <w:rFonts w:cs="Arial"/>
        </w:rPr>
        <w:t xml:space="preserve"> el proceso de atención de la salud </w:t>
      </w:r>
      <w:r w:rsidR="008726DD" w:rsidRPr="007D33B0">
        <w:rPr>
          <w:rFonts w:cs="Arial"/>
        </w:rPr>
        <w:t>en una institución prestadora de servicios de salud</w:t>
      </w:r>
      <w:r w:rsidR="006B551F" w:rsidRPr="007D33B0">
        <w:rPr>
          <w:rFonts w:cs="Arial"/>
        </w:rPr>
        <w:t xml:space="preserve"> hacen</w:t>
      </w:r>
      <w:r w:rsidR="00DE3B52" w:rsidRPr="007D33B0">
        <w:rPr>
          <w:rFonts w:cs="Arial"/>
        </w:rPr>
        <w:t>,</w:t>
      </w:r>
      <w:r w:rsidR="006B551F" w:rsidRPr="007D33B0">
        <w:rPr>
          <w:rFonts w:cs="Arial"/>
        </w:rPr>
        <w:t xml:space="preserve"> parte de la Política de Seguridad del Paciente, entendiéndose como cultura</w:t>
      </w:r>
      <w:r w:rsidR="0008688A" w:rsidRPr="007D33B0">
        <w:rPr>
          <w:rFonts w:cs="Arial"/>
        </w:rPr>
        <w:t xml:space="preserve"> más que como norma.</w:t>
      </w:r>
    </w:p>
    <w:p w14:paraId="222CAA96" w14:textId="1867B5A6" w:rsidR="000970B2" w:rsidRPr="007D33B0" w:rsidRDefault="00C97F7D" w:rsidP="0076581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La seguridad del paciente </w:t>
      </w:r>
      <w:r w:rsidR="0008688A" w:rsidRPr="007D33B0">
        <w:rPr>
          <w:rFonts w:cs="Arial"/>
        </w:rPr>
        <w:t>involucra</w:t>
      </w:r>
      <w:r w:rsidRPr="007D33B0">
        <w:rPr>
          <w:rFonts w:cs="Arial"/>
        </w:rPr>
        <w:t xml:space="preserve"> la</w:t>
      </w:r>
      <w:r w:rsidR="0008688A" w:rsidRPr="007D33B0">
        <w:rPr>
          <w:rFonts w:cs="Arial"/>
        </w:rPr>
        <w:t xml:space="preserve"> constante</w:t>
      </w:r>
      <w:r w:rsidRPr="007D33B0">
        <w:rPr>
          <w:rFonts w:cs="Arial"/>
        </w:rPr>
        <w:t xml:space="preserve"> evaluación de los riesgos </w:t>
      </w:r>
      <w:r w:rsidR="0008688A" w:rsidRPr="007D33B0">
        <w:rPr>
          <w:rFonts w:cs="Arial"/>
        </w:rPr>
        <w:t>deriva</w:t>
      </w:r>
      <w:r w:rsidRPr="007D33B0">
        <w:rPr>
          <w:rFonts w:cs="Arial"/>
        </w:rPr>
        <w:t xml:space="preserve">dos </w:t>
      </w:r>
      <w:r w:rsidR="0008688A" w:rsidRPr="007D33B0">
        <w:rPr>
          <w:rFonts w:cs="Arial"/>
        </w:rPr>
        <w:t>de</w:t>
      </w:r>
      <w:r w:rsidRPr="007D33B0">
        <w:rPr>
          <w:rFonts w:cs="Arial"/>
        </w:rPr>
        <w:t xml:space="preserve"> la atención en salud</w:t>
      </w:r>
      <w:r w:rsidR="000970B2" w:rsidRPr="007D33B0">
        <w:rPr>
          <w:rFonts w:cs="Arial"/>
        </w:rPr>
        <w:t xml:space="preserve">, en este caso puntual, en el uso racional de medicamentos y dispositivos médicos, de tal forma </w:t>
      </w:r>
      <w:r w:rsidR="001B4C4F" w:rsidRPr="007D33B0">
        <w:rPr>
          <w:rFonts w:cs="Arial"/>
        </w:rPr>
        <w:t>que,</w:t>
      </w:r>
      <w:r w:rsidR="000970B2" w:rsidRPr="007D33B0">
        <w:rPr>
          <w:rFonts w:cs="Arial"/>
        </w:rPr>
        <w:t xml:space="preserve"> al</w:t>
      </w:r>
      <w:r w:rsidRPr="007D33B0">
        <w:rPr>
          <w:rFonts w:cs="Arial"/>
        </w:rPr>
        <w:t xml:space="preserve"> </w:t>
      </w:r>
      <w:r w:rsidR="000970B2" w:rsidRPr="007D33B0">
        <w:rPr>
          <w:rFonts w:cs="Arial"/>
        </w:rPr>
        <w:t>trazar</w:t>
      </w:r>
      <w:r w:rsidRPr="007D33B0">
        <w:rPr>
          <w:rFonts w:cs="Arial"/>
        </w:rPr>
        <w:t xml:space="preserve"> </w:t>
      </w:r>
      <w:r w:rsidR="000970B2" w:rsidRPr="007D33B0">
        <w:rPr>
          <w:rFonts w:cs="Arial"/>
        </w:rPr>
        <w:t>y aplicar</w:t>
      </w:r>
      <w:r w:rsidRPr="007D33B0">
        <w:rPr>
          <w:rFonts w:cs="Arial"/>
        </w:rPr>
        <w:t xml:space="preserve"> las barreras de seguridad necesarias</w:t>
      </w:r>
      <w:r w:rsidR="000970B2" w:rsidRPr="007D33B0">
        <w:rPr>
          <w:rFonts w:cs="Arial"/>
        </w:rPr>
        <w:t xml:space="preserve">, </w:t>
      </w:r>
      <w:r w:rsidR="001B4C4F" w:rsidRPr="007D33B0">
        <w:rPr>
          <w:rFonts w:cs="Arial"/>
        </w:rPr>
        <w:t xml:space="preserve">se </w:t>
      </w:r>
      <w:r w:rsidR="000970B2" w:rsidRPr="007D33B0">
        <w:rPr>
          <w:rFonts w:cs="Arial"/>
        </w:rPr>
        <w:t>disminuya la alta incidencia de eventos adverso</w:t>
      </w:r>
      <w:ins w:id="3" w:author="JHON JAIRO RODRIGUEZ PEREZ" w:date="2022-06-07T22:42:00Z">
        <w:r w:rsidR="00D64B93">
          <w:rPr>
            <w:rFonts w:cs="Arial"/>
          </w:rPr>
          <w:t>s</w:t>
        </w:r>
      </w:ins>
      <w:r w:rsidR="000970B2" w:rsidRPr="007D33B0">
        <w:rPr>
          <w:rFonts w:cs="Arial"/>
        </w:rPr>
        <w:t xml:space="preserve"> generados por los mismos</w:t>
      </w:r>
      <w:r w:rsidR="001B4C4F" w:rsidRPr="007D33B0">
        <w:rPr>
          <w:rFonts w:cs="Arial"/>
        </w:rPr>
        <w:t>,</w:t>
      </w:r>
      <w:r w:rsidR="000970B2" w:rsidRPr="007D33B0">
        <w:rPr>
          <w:rFonts w:cs="Arial"/>
        </w:rPr>
        <w:t xml:space="preserve"> dentro y fuera del área ho</w:t>
      </w:r>
      <w:r w:rsidR="001B4C4F" w:rsidRPr="007D33B0">
        <w:rPr>
          <w:rFonts w:cs="Arial"/>
        </w:rPr>
        <w:t>s</w:t>
      </w:r>
      <w:r w:rsidR="000970B2" w:rsidRPr="007D33B0">
        <w:rPr>
          <w:rFonts w:cs="Arial"/>
        </w:rPr>
        <w:t>pitalaria.</w:t>
      </w:r>
    </w:p>
    <w:p w14:paraId="5787E8BE" w14:textId="5DB0620B" w:rsidR="00043C98" w:rsidRPr="007D33B0" w:rsidRDefault="00043C98" w:rsidP="00765813">
      <w:pPr>
        <w:pStyle w:val="Sinespaciado"/>
        <w:spacing w:after="120" w:line="276" w:lineRule="auto"/>
        <w:jc w:val="both"/>
        <w:rPr>
          <w:rFonts w:cs="Arial"/>
        </w:rPr>
      </w:pPr>
      <w:r w:rsidRPr="007D33B0">
        <w:rPr>
          <w:rFonts w:cs="Arial"/>
        </w:rPr>
        <w:t xml:space="preserve">Colombia cuenta con </w:t>
      </w:r>
      <w:r w:rsidR="00F10336" w:rsidRPr="007D33B0">
        <w:rPr>
          <w:rFonts w:cs="Arial"/>
        </w:rPr>
        <w:t xml:space="preserve">un </w:t>
      </w:r>
      <w:ins w:id="4" w:author="JHON JAIRO RODRIGUEZ PEREZ" w:date="2022-06-07T22:42:00Z">
        <w:r w:rsidR="00D64B93">
          <w:rPr>
            <w:rFonts w:cs="Arial"/>
          </w:rPr>
          <w:t>P</w:t>
        </w:r>
      </w:ins>
      <w:del w:id="5" w:author="JHON JAIRO RODRIGUEZ PEREZ" w:date="2022-06-07T22:42:00Z">
        <w:r w:rsidR="001E021E" w:rsidRPr="007D33B0" w:rsidDel="00D64B93">
          <w:rPr>
            <w:rFonts w:cs="Arial"/>
          </w:rPr>
          <w:delText>p</w:delText>
        </w:r>
      </w:del>
      <w:r w:rsidR="001E021E" w:rsidRPr="007D33B0">
        <w:rPr>
          <w:rFonts w:cs="Arial"/>
        </w:rPr>
        <w:t>rograma Nacional</w:t>
      </w:r>
      <w:r w:rsidRPr="007D33B0">
        <w:rPr>
          <w:rFonts w:cs="Arial"/>
        </w:rPr>
        <w:t xml:space="preserve"> </w:t>
      </w:r>
      <w:r w:rsidR="001E021E" w:rsidRPr="007D33B0">
        <w:rPr>
          <w:rFonts w:cs="Arial"/>
        </w:rPr>
        <w:t xml:space="preserve">de </w:t>
      </w:r>
      <w:r w:rsidR="001B4C4F" w:rsidRPr="007D33B0">
        <w:rPr>
          <w:rFonts w:cs="Arial"/>
        </w:rPr>
        <w:t>Farmacovigilancia y Tecnovigilancia</w:t>
      </w:r>
      <w:r w:rsidRPr="007D33B0">
        <w:rPr>
          <w:rFonts w:cs="Arial"/>
        </w:rPr>
        <w:t xml:space="preserve">, </w:t>
      </w:r>
      <w:r w:rsidR="001B4C4F" w:rsidRPr="007D33B0">
        <w:rPr>
          <w:rFonts w:cs="Arial"/>
        </w:rPr>
        <w:t xml:space="preserve">el cual está a cargo del Instituto Nacional de Vigilancia de Medicamentos y Alimentos </w:t>
      </w:r>
      <w:r w:rsidR="00DE3B52" w:rsidRPr="007D33B0">
        <w:rPr>
          <w:rFonts w:cs="Arial"/>
        </w:rPr>
        <w:t>(</w:t>
      </w:r>
      <w:r w:rsidR="001B4C4F" w:rsidRPr="007D33B0">
        <w:rPr>
          <w:rFonts w:cs="Arial"/>
        </w:rPr>
        <w:t>INVIMA</w:t>
      </w:r>
      <w:r w:rsidR="00DE3B52" w:rsidRPr="007D33B0">
        <w:rPr>
          <w:rFonts w:cs="Arial"/>
        </w:rPr>
        <w:t>),</w:t>
      </w:r>
      <w:r w:rsidR="001B4C4F" w:rsidRPr="007D33B0">
        <w:rPr>
          <w:rFonts w:cs="Arial"/>
        </w:rPr>
        <w:t xml:space="preserve"> </w:t>
      </w:r>
      <w:r w:rsidRPr="007D33B0">
        <w:rPr>
          <w:rFonts w:cs="Arial"/>
        </w:rPr>
        <w:t>cuyo</w:t>
      </w:r>
      <w:r w:rsidR="001B4C4F" w:rsidRPr="007D33B0">
        <w:rPr>
          <w:rFonts w:cs="Arial"/>
        </w:rPr>
        <w:t xml:space="preserve"> fin</w:t>
      </w:r>
      <w:r w:rsidRPr="007D33B0">
        <w:rPr>
          <w:rFonts w:cs="Arial"/>
        </w:rPr>
        <w:t xml:space="preserve"> </w:t>
      </w:r>
      <w:r w:rsidR="001B4C4F" w:rsidRPr="007D33B0">
        <w:rPr>
          <w:rFonts w:cs="Arial"/>
        </w:rPr>
        <w:t>es garantizar la</w:t>
      </w:r>
      <w:r w:rsidRPr="007D33B0">
        <w:rPr>
          <w:rFonts w:cs="Arial"/>
        </w:rPr>
        <w:t xml:space="preserve"> vigilancia </w:t>
      </w:r>
      <w:r w:rsidR="001B4C4F" w:rsidRPr="007D33B0">
        <w:rPr>
          <w:rFonts w:cs="Arial"/>
        </w:rPr>
        <w:t>de</w:t>
      </w:r>
      <w:r w:rsidRPr="007D33B0">
        <w:rPr>
          <w:rFonts w:cs="Arial"/>
        </w:rPr>
        <w:t xml:space="preserve"> los medicamentos</w:t>
      </w:r>
      <w:r w:rsidR="001B4C4F" w:rsidRPr="007D33B0">
        <w:rPr>
          <w:rFonts w:cs="Arial"/>
        </w:rPr>
        <w:t>, dispositivos médicos y equipos biomédicos, desde el momento de su fabricación hasta</w:t>
      </w:r>
      <w:r w:rsidRPr="007D33B0">
        <w:rPr>
          <w:rFonts w:cs="Arial"/>
        </w:rPr>
        <w:t xml:space="preserve"> </w:t>
      </w:r>
      <w:r w:rsidR="001B4C4F" w:rsidRPr="007D33B0">
        <w:rPr>
          <w:rFonts w:cs="Arial"/>
        </w:rPr>
        <w:t xml:space="preserve">después de ser </w:t>
      </w:r>
      <w:r w:rsidRPr="007D33B0">
        <w:rPr>
          <w:rFonts w:cs="Arial"/>
        </w:rPr>
        <w:t>comercializados</w:t>
      </w:r>
      <w:r w:rsidR="001B4C4F" w:rsidRPr="007D33B0">
        <w:rPr>
          <w:rFonts w:cs="Arial"/>
        </w:rPr>
        <w:t>, con el único objetivo de comprobar</w:t>
      </w:r>
      <w:r w:rsidRPr="007D33B0">
        <w:rPr>
          <w:rFonts w:cs="Arial"/>
        </w:rPr>
        <w:t xml:space="preserve"> la seguridad de </w:t>
      </w:r>
      <w:r w:rsidR="00465523" w:rsidRPr="007D33B0">
        <w:rPr>
          <w:rFonts w:cs="Arial"/>
        </w:rPr>
        <w:t>estos</w:t>
      </w:r>
      <w:r w:rsidRPr="007D33B0">
        <w:rPr>
          <w:rFonts w:cs="Arial"/>
        </w:rPr>
        <w:t xml:space="preserve">. </w:t>
      </w:r>
    </w:p>
    <w:p w14:paraId="45AFC70F" w14:textId="242467E5" w:rsidR="00DE3B52" w:rsidRPr="007D33B0" w:rsidRDefault="007965FA" w:rsidP="00765813">
      <w:pPr>
        <w:spacing w:after="120"/>
        <w:jc w:val="both"/>
        <w:rPr>
          <w:rFonts w:cs="Arial"/>
        </w:rPr>
      </w:pPr>
      <w:r w:rsidRPr="007D33B0">
        <w:rPr>
          <w:rFonts w:cs="Arial"/>
        </w:rPr>
        <w:t>Los</w:t>
      </w:r>
      <w:r w:rsidR="00725EAE" w:rsidRPr="007D33B0">
        <w:rPr>
          <w:rFonts w:cs="Arial"/>
        </w:rPr>
        <w:t xml:space="preserve"> prestador</w:t>
      </w:r>
      <w:r w:rsidRPr="007D33B0">
        <w:rPr>
          <w:rFonts w:cs="Arial"/>
        </w:rPr>
        <w:t>es de servicios de salud,</w:t>
      </w:r>
      <w:r w:rsidR="00725EAE" w:rsidRPr="007D33B0">
        <w:rPr>
          <w:rFonts w:cs="Arial"/>
        </w:rPr>
        <w:t xml:space="preserve"> </w:t>
      </w:r>
      <w:r w:rsidRPr="007D33B0">
        <w:rPr>
          <w:rFonts w:cs="Arial"/>
        </w:rPr>
        <w:t xml:space="preserve">especialmente </w:t>
      </w:r>
      <w:r w:rsidR="00FF1B32" w:rsidRPr="007D33B0">
        <w:rPr>
          <w:rFonts w:cs="Arial"/>
        </w:rPr>
        <w:t>los servicios farmacéuticos</w:t>
      </w:r>
      <w:r w:rsidRPr="007D33B0">
        <w:rPr>
          <w:rFonts w:cs="Arial"/>
        </w:rPr>
        <w:t>, farmacias, farmacias droguerías y depósitos,</w:t>
      </w:r>
      <w:r w:rsidR="00725EAE" w:rsidRPr="007D33B0">
        <w:rPr>
          <w:rFonts w:cs="Arial"/>
        </w:rPr>
        <w:t xml:space="preserve"> defin</w:t>
      </w:r>
      <w:r w:rsidRPr="007D33B0">
        <w:rPr>
          <w:rFonts w:cs="Arial"/>
        </w:rPr>
        <w:t>en</w:t>
      </w:r>
      <w:r w:rsidR="00725EAE" w:rsidRPr="007D33B0">
        <w:rPr>
          <w:rFonts w:cs="Arial"/>
        </w:rPr>
        <w:t xml:space="preserve"> y documenta</w:t>
      </w:r>
      <w:r w:rsidRPr="007D33B0">
        <w:rPr>
          <w:rFonts w:cs="Arial"/>
        </w:rPr>
        <w:t>n</w:t>
      </w:r>
      <w:r w:rsidR="00725EAE" w:rsidRPr="007D33B0">
        <w:rPr>
          <w:rFonts w:cs="Arial"/>
        </w:rPr>
        <w:t xml:space="preserve"> l</w:t>
      </w:r>
      <w:r w:rsidRPr="007D33B0">
        <w:rPr>
          <w:rFonts w:cs="Arial"/>
        </w:rPr>
        <w:t>o</w:t>
      </w:r>
      <w:r w:rsidR="00725EAE" w:rsidRPr="007D33B0">
        <w:rPr>
          <w:rFonts w:cs="Arial"/>
        </w:rPr>
        <w:t xml:space="preserve">s </w:t>
      </w:r>
      <w:r w:rsidRPr="007D33B0">
        <w:rPr>
          <w:rFonts w:cs="Arial"/>
        </w:rPr>
        <w:t>requerimientos</w:t>
      </w:r>
      <w:r w:rsidR="00725EAE" w:rsidRPr="007D33B0">
        <w:rPr>
          <w:rFonts w:cs="Arial"/>
        </w:rPr>
        <w:t xml:space="preserve"> técnic</w:t>
      </w:r>
      <w:r w:rsidRPr="007D33B0">
        <w:rPr>
          <w:rFonts w:cs="Arial"/>
        </w:rPr>
        <w:t>o</w:t>
      </w:r>
      <w:r w:rsidR="00725EAE" w:rsidRPr="007D33B0">
        <w:rPr>
          <w:rFonts w:cs="Arial"/>
        </w:rPr>
        <w:t xml:space="preserve">s para </w:t>
      </w:r>
      <w:r w:rsidRPr="007D33B0">
        <w:rPr>
          <w:rFonts w:cs="Arial"/>
        </w:rPr>
        <w:t>cada uno de los procesos del ciclo de gestión de los productos farmacéuticos en cuanto a</w:t>
      </w:r>
      <w:r w:rsidR="00DE3B52" w:rsidRPr="007D33B0">
        <w:rPr>
          <w:rFonts w:cs="Arial"/>
        </w:rPr>
        <w:t>:</w:t>
      </w:r>
    </w:p>
    <w:p w14:paraId="037456A8" w14:textId="77777777" w:rsidR="00B83623" w:rsidRPr="007D33B0" w:rsidRDefault="00B83623" w:rsidP="007D33B0">
      <w:pPr>
        <w:spacing w:after="120"/>
        <w:ind w:left="284"/>
        <w:jc w:val="both"/>
        <w:rPr>
          <w:rFonts w:cs="Arial"/>
        </w:rPr>
      </w:pPr>
    </w:p>
    <w:p w14:paraId="212D1418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commentRangeStart w:id="6"/>
      <w:r w:rsidRPr="007D33B0">
        <w:rPr>
          <w:rFonts w:cs="Arial"/>
        </w:rPr>
        <w:t>S</w:t>
      </w:r>
      <w:r w:rsidR="00725EAE" w:rsidRPr="007D33B0">
        <w:rPr>
          <w:rFonts w:cs="Arial"/>
        </w:rPr>
        <w:t>elección</w:t>
      </w:r>
      <w:r w:rsidRPr="007D33B0">
        <w:rPr>
          <w:rFonts w:cs="Arial"/>
        </w:rPr>
        <w:t>.</w:t>
      </w:r>
    </w:p>
    <w:p w14:paraId="5968A4E0" w14:textId="515A415B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A</w:t>
      </w:r>
      <w:r w:rsidR="00725EAE" w:rsidRPr="007D33B0">
        <w:rPr>
          <w:rFonts w:cs="Arial"/>
        </w:rPr>
        <w:t>dquisición</w:t>
      </w:r>
      <w:r w:rsidRPr="007D33B0">
        <w:rPr>
          <w:rFonts w:cs="Arial"/>
        </w:rPr>
        <w:t>.</w:t>
      </w:r>
    </w:p>
    <w:p w14:paraId="1E89FC25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T</w:t>
      </w:r>
      <w:r w:rsidR="00725EAE" w:rsidRPr="007D33B0">
        <w:rPr>
          <w:rFonts w:cs="Arial"/>
        </w:rPr>
        <w:t>ransporte</w:t>
      </w:r>
      <w:r w:rsidRPr="007D33B0">
        <w:rPr>
          <w:rFonts w:cs="Arial"/>
        </w:rPr>
        <w:t>.</w:t>
      </w:r>
    </w:p>
    <w:p w14:paraId="2E9AD7F5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R</w:t>
      </w:r>
      <w:r w:rsidR="00725EAE" w:rsidRPr="007D33B0">
        <w:rPr>
          <w:rFonts w:cs="Arial"/>
        </w:rPr>
        <w:t>ecepción</w:t>
      </w:r>
      <w:r w:rsidRPr="007D33B0">
        <w:rPr>
          <w:rFonts w:cs="Arial"/>
        </w:rPr>
        <w:t>.</w:t>
      </w:r>
    </w:p>
    <w:p w14:paraId="055B948B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A</w:t>
      </w:r>
      <w:r w:rsidR="00725EAE" w:rsidRPr="007D33B0">
        <w:rPr>
          <w:rFonts w:cs="Arial"/>
        </w:rPr>
        <w:t>lmacenamiento</w:t>
      </w:r>
      <w:r w:rsidRPr="007D33B0">
        <w:rPr>
          <w:rFonts w:cs="Arial"/>
        </w:rPr>
        <w:t>.</w:t>
      </w:r>
    </w:p>
    <w:p w14:paraId="255E575D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C</w:t>
      </w:r>
      <w:r w:rsidR="00725EAE" w:rsidRPr="007D33B0">
        <w:rPr>
          <w:rFonts w:cs="Arial"/>
        </w:rPr>
        <w:t>onservación</w:t>
      </w:r>
      <w:r w:rsidRPr="007D33B0">
        <w:rPr>
          <w:rFonts w:cs="Arial"/>
        </w:rPr>
        <w:t>.</w:t>
      </w:r>
    </w:p>
    <w:p w14:paraId="2F4A4D79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C</w:t>
      </w:r>
      <w:r w:rsidR="00725EAE" w:rsidRPr="007D33B0">
        <w:rPr>
          <w:rFonts w:cs="Arial"/>
        </w:rPr>
        <w:t>ontrol de fechas de vencimiento</w:t>
      </w:r>
      <w:r w:rsidRPr="007D33B0">
        <w:rPr>
          <w:rFonts w:cs="Arial"/>
        </w:rPr>
        <w:t>.</w:t>
      </w:r>
    </w:p>
    <w:p w14:paraId="508AE7C2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C</w:t>
      </w:r>
      <w:r w:rsidR="00725EAE" w:rsidRPr="007D33B0">
        <w:rPr>
          <w:rFonts w:cs="Arial"/>
        </w:rPr>
        <w:t>ontrol de cadena de frío</w:t>
      </w:r>
      <w:r w:rsidRPr="007D33B0">
        <w:rPr>
          <w:rFonts w:cs="Arial"/>
        </w:rPr>
        <w:t>.</w:t>
      </w:r>
    </w:p>
    <w:p w14:paraId="7BE9DE48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D</w:t>
      </w:r>
      <w:r w:rsidR="00725EAE" w:rsidRPr="007D33B0">
        <w:rPr>
          <w:rFonts w:cs="Arial"/>
        </w:rPr>
        <w:t>istribución</w:t>
      </w:r>
      <w:r w:rsidRPr="007D33B0">
        <w:rPr>
          <w:rFonts w:cs="Arial"/>
        </w:rPr>
        <w:t>.</w:t>
      </w:r>
    </w:p>
    <w:p w14:paraId="56016412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D</w:t>
      </w:r>
      <w:r w:rsidR="00725EAE" w:rsidRPr="007D33B0">
        <w:rPr>
          <w:rFonts w:cs="Arial"/>
        </w:rPr>
        <w:t>ispensación</w:t>
      </w:r>
      <w:r w:rsidRPr="007D33B0">
        <w:rPr>
          <w:rFonts w:cs="Arial"/>
        </w:rPr>
        <w:t>.</w:t>
      </w:r>
    </w:p>
    <w:p w14:paraId="0E68E062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D</w:t>
      </w:r>
      <w:r w:rsidR="00725EAE" w:rsidRPr="007D33B0">
        <w:rPr>
          <w:rFonts w:cs="Arial"/>
        </w:rPr>
        <w:t>evolución</w:t>
      </w:r>
      <w:r w:rsidRPr="007D33B0">
        <w:rPr>
          <w:rFonts w:cs="Arial"/>
        </w:rPr>
        <w:t>.</w:t>
      </w:r>
    </w:p>
    <w:commentRangeEnd w:id="6"/>
    <w:p w14:paraId="6874BAE8" w14:textId="77777777" w:rsidR="00DE3B52" w:rsidRPr="007D33B0" w:rsidRDefault="00DE3B52" w:rsidP="007D33B0">
      <w:pPr>
        <w:pStyle w:val="Prrafodelista"/>
        <w:numPr>
          <w:ilvl w:val="0"/>
          <w:numId w:val="32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D</w:t>
      </w:r>
      <w:r w:rsidR="00725EAE" w:rsidRPr="007D33B0">
        <w:rPr>
          <w:rFonts w:cs="Arial"/>
        </w:rPr>
        <w:t>isposición final</w:t>
      </w:r>
      <w:r w:rsidRPr="007D33B0">
        <w:rPr>
          <w:rFonts w:cs="Arial"/>
        </w:rPr>
        <w:t>.</w:t>
      </w:r>
      <w:r w:rsidR="00B52645" w:rsidRPr="007D33B0">
        <w:rPr>
          <w:rStyle w:val="Refdecomentario"/>
          <w:rFonts w:cs="Arial"/>
          <w:sz w:val="20"/>
          <w:szCs w:val="20"/>
        </w:rPr>
        <w:commentReference w:id="6"/>
      </w:r>
    </w:p>
    <w:p w14:paraId="61335608" w14:textId="77777777" w:rsidR="00B52645" w:rsidRPr="007D33B0" w:rsidRDefault="00B52645" w:rsidP="007D33B0">
      <w:pPr>
        <w:pStyle w:val="Prrafodelista"/>
        <w:spacing w:after="120"/>
        <w:ind w:left="1004"/>
        <w:contextualSpacing w:val="0"/>
        <w:jc w:val="both"/>
        <w:rPr>
          <w:rFonts w:cs="Arial"/>
        </w:rPr>
      </w:pPr>
    </w:p>
    <w:p w14:paraId="09786580" w14:textId="77777777" w:rsidR="00725EAE" w:rsidRPr="007D33B0" w:rsidRDefault="00B52645" w:rsidP="00765813">
      <w:pPr>
        <w:spacing w:after="120"/>
        <w:jc w:val="both"/>
        <w:rPr>
          <w:rFonts w:cs="Arial"/>
        </w:rPr>
      </w:pPr>
      <w:r w:rsidRPr="007D33B0">
        <w:rPr>
          <w:rFonts w:cs="Arial"/>
        </w:rPr>
        <w:t>E</w:t>
      </w:r>
      <w:r w:rsidR="00C90F34" w:rsidRPr="007D33B0">
        <w:rPr>
          <w:rFonts w:cs="Arial"/>
        </w:rPr>
        <w:t>l s</w:t>
      </w:r>
      <w:r w:rsidR="00725EAE" w:rsidRPr="007D33B0">
        <w:rPr>
          <w:rFonts w:cs="Arial"/>
        </w:rPr>
        <w:t>eguimiento al uso de medicamentos</w:t>
      </w:r>
      <w:r w:rsidR="00DE3B52" w:rsidRPr="007D33B0">
        <w:rPr>
          <w:rFonts w:cs="Arial"/>
        </w:rPr>
        <w:t xml:space="preserve">, </w:t>
      </w:r>
      <w:r w:rsidR="00725EAE" w:rsidRPr="007D33B0">
        <w:rPr>
          <w:rFonts w:cs="Arial"/>
        </w:rPr>
        <w:t>homeopáticos</w:t>
      </w:r>
      <w:r w:rsidR="00DE3B52" w:rsidRPr="007D33B0">
        <w:rPr>
          <w:rFonts w:cs="Arial"/>
        </w:rPr>
        <w:t>,</w:t>
      </w:r>
      <w:r w:rsidR="00725EAE" w:rsidRPr="007D33B0">
        <w:rPr>
          <w:rFonts w:cs="Arial"/>
        </w:rPr>
        <w:t xml:space="preserve"> </w:t>
      </w:r>
      <w:r w:rsidR="00DE3B52" w:rsidRPr="007D33B0">
        <w:rPr>
          <w:rFonts w:cs="Arial"/>
        </w:rPr>
        <w:t>f</w:t>
      </w:r>
      <w:r w:rsidR="00A57942" w:rsidRPr="007D33B0">
        <w:rPr>
          <w:rFonts w:cs="Arial"/>
        </w:rPr>
        <w:t>itoterapéuticos</w:t>
      </w:r>
      <w:r w:rsidR="00725EAE" w:rsidRPr="007D33B0">
        <w:rPr>
          <w:rFonts w:cs="Arial"/>
        </w:rPr>
        <w:t>, productos biológicos, dispositivos médicos (incluidos los sobre medida</w:t>
      </w:r>
      <w:r w:rsidR="00A57942" w:rsidRPr="007D33B0">
        <w:rPr>
          <w:rFonts w:cs="Arial"/>
        </w:rPr>
        <w:t xml:space="preserve"> como ortesis y prótesis</w:t>
      </w:r>
      <w:r w:rsidR="00725EAE" w:rsidRPr="007D33B0">
        <w:rPr>
          <w:rFonts w:cs="Arial"/>
        </w:rPr>
        <w:t>),</w:t>
      </w:r>
      <w:r w:rsidR="007965FA" w:rsidRPr="007D33B0">
        <w:rPr>
          <w:rFonts w:cs="Arial"/>
        </w:rPr>
        <w:t xml:space="preserve"> equipos biomédicos,</w:t>
      </w:r>
      <w:r w:rsidR="00725EAE" w:rsidRPr="007D33B0">
        <w:rPr>
          <w:rFonts w:cs="Arial"/>
        </w:rPr>
        <w:t xml:space="preserve"> reactivos de diagnóstico in vitro, elementos de rayos X y de uso odontológico; </w:t>
      </w:r>
      <w:r w:rsidR="007965FA" w:rsidRPr="007D33B0">
        <w:rPr>
          <w:rFonts w:cs="Arial"/>
        </w:rPr>
        <w:t xml:space="preserve">al </w:t>
      </w:r>
      <w:r w:rsidR="00A57942" w:rsidRPr="007D33B0">
        <w:rPr>
          <w:rFonts w:cs="Arial"/>
        </w:rPr>
        <w:t>igual que</w:t>
      </w:r>
      <w:r w:rsidR="007965FA" w:rsidRPr="007D33B0">
        <w:rPr>
          <w:rFonts w:cs="Arial"/>
        </w:rPr>
        <w:t xml:space="preserve"> </w:t>
      </w:r>
      <w:r w:rsidR="00A57942" w:rsidRPr="007D33B0">
        <w:rPr>
          <w:rFonts w:cs="Arial"/>
        </w:rPr>
        <w:t>todos los</w:t>
      </w:r>
      <w:r w:rsidR="00725EAE" w:rsidRPr="007D33B0">
        <w:rPr>
          <w:rFonts w:cs="Arial"/>
        </w:rPr>
        <w:t xml:space="preserve"> insumos </w:t>
      </w:r>
      <w:r w:rsidR="00A57942" w:rsidRPr="007D33B0">
        <w:rPr>
          <w:rFonts w:cs="Arial"/>
        </w:rPr>
        <w:t xml:space="preserve">utilizados en la </w:t>
      </w:r>
      <w:r w:rsidR="00725EAE" w:rsidRPr="007D33B0">
        <w:rPr>
          <w:rFonts w:cs="Arial"/>
        </w:rPr>
        <w:t>asistenci</w:t>
      </w:r>
      <w:r w:rsidR="00A57942" w:rsidRPr="007D33B0">
        <w:rPr>
          <w:rFonts w:cs="Arial"/>
        </w:rPr>
        <w:t>a domiciliaria, hospitalaria y extramural</w:t>
      </w:r>
      <w:r w:rsidR="00016925" w:rsidRPr="007D33B0">
        <w:rPr>
          <w:rFonts w:cs="Arial"/>
        </w:rPr>
        <w:t xml:space="preserve">, también </w:t>
      </w:r>
      <w:r w:rsidR="0077161A" w:rsidRPr="007D33B0">
        <w:rPr>
          <w:rFonts w:cs="Arial"/>
        </w:rPr>
        <w:t>debe estar a cargo de la entidad prestadora de servicio</w:t>
      </w:r>
      <w:r w:rsidR="000554D3" w:rsidRPr="007D33B0">
        <w:rPr>
          <w:rFonts w:cs="Arial"/>
        </w:rPr>
        <w:t>,</w:t>
      </w:r>
      <w:r w:rsidR="00A57942" w:rsidRPr="007D33B0">
        <w:rPr>
          <w:rFonts w:cs="Arial"/>
        </w:rPr>
        <w:t xml:space="preserve"> </w:t>
      </w:r>
      <w:r w:rsidR="00725EAE" w:rsidRPr="007D33B0">
        <w:rPr>
          <w:rFonts w:cs="Arial"/>
        </w:rPr>
        <w:t>debe</w:t>
      </w:r>
      <w:r w:rsidR="00A57942" w:rsidRPr="007D33B0">
        <w:rPr>
          <w:rFonts w:cs="Arial"/>
        </w:rPr>
        <w:t>n</w:t>
      </w:r>
      <w:r w:rsidR="00725EAE" w:rsidRPr="007D33B0">
        <w:rPr>
          <w:rFonts w:cs="Arial"/>
        </w:rPr>
        <w:t xml:space="preserve"> contar con programas de seguimiento</w:t>
      </w:r>
      <w:r w:rsidR="00DC35B6" w:rsidRPr="007D33B0">
        <w:rPr>
          <w:rFonts w:cs="Arial"/>
        </w:rPr>
        <w:t xml:space="preserve">, </w:t>
      </w:r>
      <w:r w:rsidR="00725EAE" w:rsidRPr="007D33B0">
        <w:rPr>
          <w:rFonts w:cs="Arial"/>
        </w:rPr>
        <w:t xml:space="preserve">que </w:t>
      </w:r>
      <w:r w:rsidR="00A57942" w:rsidRPr="007D33B0">
        <w:rPr>
          <w:rFonts w:cs="Arial"/>
        </w:rPr>
        <w:t>contengan</w:t>
      </w:r>
      <w:r w:rsidR="00725EAE" w:rsidRPr="007D33B0">
        <w:rPr>
          <w:rFonts w:cs="Arial"/>
        </w:rPr>
        <w:t xml:space="preserve"> la consulta </w:t>
      </w:r>
      <w:r w:rsidR="00A57942" w:rsidRPr="007D33B0">
        <w:rPr>
          <w:rFonts w:cs="Arial"/>
        </w:rPr>
        <w:t>constante</w:t>
      </w:r>
      <w:r w:rsidR="00725EAE" w:rsidRPr="007D33B0">
        <w:rPr>
          <w:rFonts w:cs="Arial"/>
        </w:rPr>
        <w:t xml:space="preserve"> de las alertas y </w:t>
      </w:r>
      <w:r w:rsidR="00A57942" w:rsidRPr="007D33B0">
        <w:rPr>
          <w:rFonts w:cs="Arial"/>
        </w:rPr>
        <w:t>normas</w:t>
      </w:r>
      <w:r w:rsidR="00725EAE" w:rsidRPr="007D33B0">
        <w:rPr>
          <w:rFonts w:cs="Arial"/>
        </w:rPr>
        <w:t xml:space="preserve"> </w:t>
      </w:r>
      <w:r w:rsidR="00A57942" w:rsidRPr="007D33B0">
        <w:rPr>
          <w:rFonts w:cs="Arial"/>
        </w:rPr>
        <w:t>formuladas</w:t>
      </w:r>
      <w:r w:rsidR="00725EAE" w:rsidRPr="007D33B0">
        <w:rPr>
          <w:rFonts w:cs="Arial"/>
        </w:rPr>
        <w:t xml:space="preserve"> por el </w:t>
      </w:r>
      <w:r w:rsidR="00A57942" w:rsidRPr="007D33B0">
        <w:rPr>
          <w:rFonts w:cs="Arial"/>
        </w:rPr>
        <w:t>INVIMA</w:t>
      </w:r>
      <w:r w:rsidR="00725EAE" w:rsidRPr="007D33B0">
        <w:rPr>
          <w:rFonts w:cs="Arial"/>
        </w:rPr>
        <w:t>.</w:t>
      </w:r>
    </w:p>
    <w:p w14:paraId="0B853254" w14:textId="3F6A9025" w:rsidR="005E66A4" w:rsidRPr="007D33B0" w:rsidRDefault="005E66A4" w:rsidP="00765813">
      <w:pPr>
        <w:spacing w:after="120"/>
        <w:jc w:val="both"/>
        <w:rPr>
          <w:rFonts w:cs="Arial"/>
        </w:rPr>
      </w:pPr>
      <w:r w:rsidRPr="007D33B0">
        <w:rPr>
          <w:rFonts w:cs="Arial"/>
        </w:rPr>
        <w:t>Es importante resaltar, que incluso las características genéticas y la enfermedad del paciente, la no oportunidad de recursos, las condiciones culturales y sociales, inclusive, factores ajenos al paciente, como el proceso de producción, almacenamiento, exportación y distribución de los medicamentos, la falsificación o la baja calidad de los mismos, hacen parte de una gran cadena de eslabones que pueden generar incidentes y eventos adversos en la salud del individuo, lo cual da como resultado una atención riesgosa y con futuras complicaciones, que en algunos casos puede conllevar a la muerte.</w:t>
      </w:r>
    </w:p>
    <w:p w14:paraId="6ADA84E3" w14:textId="77777777" w:rsidR="00A86E3D" w:rsidRPr="007D33B0" w:rsidRDefault="00A86E3D" w:rsidP="007D33B0">
      <w:pPr>
        <w:spacing w:after="120"/>
        <w:jc w:val="both"/>
        <w:rPr>
          <w:rFonts w:cs="Arial"/>
        </w:rPr>
      </w:pPr>
    </w:p>
    <w:p w14:paraId="5C28EACE" w14:textId="77777777" w:rsidR="000254FD" w:rsidRPr="007D33B0" w:rsidRDefault="00387C9F" w:rsidP="007D33B0">
      <w:pPr>
        <w:pStyle w:val="Prrafodelista"/>
        <w:numPr>
          <w:ilvl w:val="0"/>
          <w:numId w:val="19"/>
        </w:numPr>
        <w:spacing w:after="120"/>
        <w:contextualSpacing w:val="0"/>
        <w:jc w:val="both"/>
        <w:rPr>
          <w:rFonts w:cs="Arial"/>
          <w:b/>
        </w:rPr>
      </w:pPr>
      <w:r w:rsidRPr="007D33B0">
        <w:rPr>
          <w:rFonts w:cs="Arial"/>
          <w:b/>
        </w:rPr>
        <w:t>Marco normativo colombiano</w:t>
      </w:r>
    </w:p>
    <w:p w14:paraId="0EAC9FB3" w14:textId="77777777" w:rsidR="00765813" w:rsidRDefault="000254FD" w:rsidP="00765813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Todas las disposiciones normativas </w:t>
      </w:r>
      <w:r w:rsidR="00E91318" w:rsidRPr="007D33B0">
        <w:rPr>
          <w:rFonts w:cs="Arial"/>
        </w:rPr>
        <w:t xml:space="preserve">que hacen referencia al uso racional de medicamentos y dispositivos </w:t>
      </w:r>
      <w:r w:rsidR="006D3C3F" w:rsidRPr="007D33B0">
        <w:rPr>
          <w:rFonts w:cs="Arial"/>
        </w:rPr>
        <w:t>médicos</w:t>
      </w:r>
      <w:r w:rsidR="00E91318" w:rsidRPr="007D33B0">
        <w:rPr>
          <w:rFonts w:cs="Arial"/>
        </w:rPr>
        <w:t xml:space="preserve"> </w:t>
      </w:r>
      <w:r w:rsidRPr="007D33B0">
        <w:rPr>
          <w:rFonts w:cs="Arial"/>
        </w:rPr>
        <w:t>son generadas por el Ministerio de Salud y Protección Social y el ente de control e</w:t>
      </w:r>
      <w:r w:rsidR="00E91318" w:rsidRPr="007D33B0">
        <w:rPr>
          <w:rFonts w:cs="Arial"/>
        </w:rPr>
        <w:t>s</w:t>
      </w:r>
      <w:r w:rsidRPr="007D33B0">
        <w:rPr>
          <w:rFonts w:cs="Arial"/>
        </w:rPr>
        <w:t xml:space="preserve"> el INVIMA, organismo </w:t>
      </w:r>
      <w:r w:rsidR="003A17EE" w:rsidRPr="007D33B0">
        <w:rPr>
          <w:rFonts w:cs="Arial"/>
        </w:rPr>
        <w:t>regulador, encargado</w:t>
      </w:r>
      <w:r w:rsidR="00E91318" w:rsidRPr="007D33B0">
        <w:rPr>
          <w:rFonts w:cs="Arial"/>
        </w:rPr>
        <w:t xml:space="preserve"> de la</w:t>
      </w:r>
      <w:r w:rsidR="0033496F" w:rsidRPr="007D33B0">
        <w:rPr>
          <w:rFonts w:cs="Arial"/>
        </w:rPr>
        <w:t>s actividades de</w:t>
      </w:r>
      <w:r w:rsidR="00E91318" w:rsidRPr="007D33B0">
        <w:rPr>
          <w:rFonts w:cs="Arial"/>
        </w:rPr>
        <w:t xml:space="preserve"> inspección, vigilancia y control al respecto</w:t>
      </w:r>
      <w:r w:rsidR="0033496F" w:rsidRPr="007D33B0">
        <w:rPr>
          <w:rFonts w:cs="Arial"/>
        </w:rPr>
        <w:t xml:space="preserve">; de esta forma se </w:t>
      </w:r>
      <w:r w:rsidR="000D21DF" w:rsidRPr="007D33B0">
        <w:rPr>
          <w:rFonts w:cs="Arial"/>
        </w:rPr>
        <w:t>veri</w:t>
      </w:r>
      <w:r w:rsidR="0033496F" w:rsidRPr="007D33B0">
        <w:rPr>
          <w:rFonts w:cs="Arial"/>
        </w:rPr>
        <w:t xml:space="preserve">fica que los posibles riesgos relacionados con el uso </w:t>
      </w:r>
      <w:r w:rsidR="006D3C3F" w:rsidRPr="007D33B0">
        <w:rPr>
          <w:rFonts w:cs="Arial"/>
        </w:rPr>
        <w:t>de productos</w:t>
      </w:r>
      <w:r w:rsidR="0033496F" w:rsidRPr="007D33B0">
        <w:rPr>
          <w:rFonts w:cs="Arial"/>
        </w:rPr>
        <w:t xml:space="preserve"> farmacéuticos, </w:t>
      </w:r>
      <w:r w:rsidR="00562B24" w:rsidRPr="007D33B0">
        <w:rPr>
          <w:rFonts w:cs="Arial"/>
        </w:rPr>
        <w:t>disminuyan,</w:t>
      </w:r>
      <w:r w:rsidR="0033496F" w:rsidRPr="007D33B0">
        <w:rPr>
          <w:rFonts w:cs="Arial"/>
        </w:rPr>
        <w:t xml:space="preserve"> proteg</w:t>
      </w:r>
      <w:r w:rsidR="00562B24" w:rsidRPr="007D33B0">
        <w:rPr>
          <w:rFonts w:cs="Arial"/>
        </w:rPr>
        <w:t>iendo así</w:t>
      </w:r>
      <w:r w:rsidR="0033496F" w:rsidRPr="007D33B0">
        <w:rPr>
          <w:rFonts w:cs="Arial"/>
        </w:rPr>
        <w:t xml:space="preserve"> la salud</w:t>
      </w:r>
      <w:r w:rsidR="00562B24" w:rsidRPr="007D33B0">
        <w:rPr>
          <w:rFonts w:cs="Arial"/>
        </w:rPr>
        <w:t xml:space="preserve"> del</w:t>
      </w:r>
      <w:r w:rsidR="0033496F" w:rsidRPr="007D33B0">
        <w:rPr>
          <w:rFonts w:cs="Arial"/>
        </w:rPr>
        <w:t xml:space="preserve"> individu</w:t>
      </w:r>
      <w:r w:rsidR="00562B24" w:rsidRPr="007D33B0">
        <w:rPr>
          <w:rFonts w:cs="Arial"/>
        </w:rPr>
        <w:t>o</w:t>
      </w:r>
      <w:r w:rsidR="0033496F" w:rsidRPr="007D33B0">
        <w:rPr>
          <w:rFonts w:cs="Arial"/>
        </w:rPr>
        <w:t xml:space="preserve"> y </w:t>
      </w:r>
      <w:r w:rsidR="00562B24" w:rsidRPr="007D33B0">
        <w:rPr>
          <w:rFonts w:cs="Arial"/>
        </w:rPr>
        <w:t>la comunidad</w:t>
      </w:r>
      <w:r w:rsidR="00765813">
        <w:rPr>
          <w:rFonts w:cs="Arial"/>
        </w:rPr>
        <w:t>.</w:t>
      </w:r>
    </w:p>
    <w:p w14:paraId="1F4E441B" w14:textId="32766683" w:rsidR="003A17EE" w:rsidRPr="007D33B0" w:rsidRDefault="00765813" w:rsidP="00765813">
      <w:pPr>
        <w:spacing w:after="120"/>
        <w:jc w:val="both"/>
        <w:rPr>
          <w:rFonts w:cs="Arial"/>
        </w:rPr>
      </w:pPr>
      <w:r>
        <w:rPr>
          <w:rFonts w:cs="Arial"/>
        </w:rPr>
        <w:t>E</w:t>
      </w:r>
      <w:r w:rsidR="00692FD5" w:rsidRPr="007D33B0">
        <w:rPr>
          <w:rFonts w:cs="Arial"/>
        </w:rPr>
        <w:t>s importante tener en cuenta que:</w:t>
      </w:r>
    </w:p>
    <w:p w14:paraId="18978D36" w14:textId="77777777" w:rsidR="00FC7E87" w:rsidRPr="007D33B0" w:rsidRDefault="00FC7E87" w:rsidP="007D33B0">
      <w:pPr>
        <w:spacing w:after="120"/>
        <w:ind w:left="284"/>
        <w:jc w:val="both"/>
        <w:rPr>
          <w:rFonts w:cs="Arial"/>
        </w:rPr>
      </w:pPr>
    </w:p>
    <w:p w14:paraId="707D145B" w14:textId="43D40CD8" w:rsidR="007F65A7" w:rsidRPr="007D33B0" w:rsidRDefault="00436A84" w:rsidP="007D33B0">
      <w:pPr>
        <w:spacing w:after="120"/>
        <w:ind w:left="284"/>
        <w:jc w:val="center"/>
        <w:rPr>
          <w:rFonts w:cs="Arial"/>
        </w:rPr>
      </w:pPr>
      <w:commentRangeStart w:id="7"/>
      <w:r w:rsidRPr="007D33B0">
        <w:rPr>
          <w:rFonts w:cs="Arial"/>
          <w:noProof/>
          <w:lang w:val="en-US" w:eastAsia="en-US"/>
        </w:rPr>
        <w:drawing>
          <wp:inline distT="0" distB="0" distL="0" distR="0" wp14:anchorId="6F400DDE" wp14:editId="121A9D1B">
            <wp:extent cx="4534287" cy="7315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79" cy="735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7"/>
      <w:r w:rsidRPr="007D33B0">
        <w:rPr>
          <w:rStyle w:val="Refdecomentario"/>
          <w:rFonts w:cs="Arial"/>
          <w:sz w:val="20"/>
          <w:szCs w:val="20"/>
        </w:rPr>
        <w:commentReference w:id="7"/>
      </w:r>
    </w:p>
    <w:p w14:paraId="67CE23BF" w14:textId="77777777" w:rsidR="00EF52C6" w:rsidRPr="007D33B0" w:rsidRDefault="00EF52C6" w:rsidP="007D33B0">
      <w:pPr>
        <w:spacing w:after="120"/>
        <w:jc w:val="both"/>
        <w:rPr>
          <w:rFonts w:cs="Arial"/>
        </w:rPr>
      </w:pPr>
    </w:p>
    <w:p w14:paraId="6A3E40EF" w14:textId="77777777" w:rsidR="00692FD5" w:rsidRPr="007D33B0" w:rsidRDefault="00692FD5" w:rsidP="00907051">
      <w:pPr>
        <w:spacing w:after="120"/>
        <w:jc w:val="both"/>
        <w:rPr>
          <w:rFonts w:cs="Arial"/>
        </w:rPr>
      </w:pPr>
      <w:r w:rsidRPr="007D33B0">
        <w:rPr>
          <w:rFonts w:cs="Arial"/>
        </w:rPr>
        <w:t>Las leyes que regulan</w:t>
      </w:r>
      <w:r w:rsidR="00AD3E15" w:rsidRPr="007D33B0">
        <w:rPr>
          <w:rFonts w:cs="Arial"/>
        </w:rPr>
        <w:t xml:space="preserve"> estas políticas dentro del marco colombiano son:</w:t>
      </w:r>
    </w:p>
    <w:p w14:paraId="744B9BB7" w14:textId="77777777" w:rsidR="001D56E3" w:rsidRPr="007D33B0" w:rsidRDefault="001D56E3" w:rsidP="007D33B0">
      <w:pPr>
        <w:spacing w:after="120"/>
        <w:ind w:left="284"/>
        <w:jc w:val="both"/>
        <w:rPr>
          <w:rFonts w:cs="Arial"/>
        </w:rPr>
      </w:pPr>
    </w:p>
    <w:p w14:paraId="3CDC9F56" w14:textId="65E44965" w:rsidR="00D645B3" w:rsidRPr="007D33B0" w:rsidRDefault="006B3EFE" w:rsidP="007D33B0">
      <w:pPr>
        <w:spacing w:after="120"/>
        <w:ind w:left="284"/>
        <w:jc w:val="center"/>
        <w:rPr>
          <w:rFonts w:cs="Arial"/>
        </w:rPr>
      </w:pPr>
      <w:commentRangeStart w:id="8"/>
      <w:r w:rsidRPr="007D33B0">
        <w:rPr>
          <w:rFonts w:cs="Arial"/>
          <w:noProof/>
          <w:lang w:val="en-US" w:eastAsia="en-US"/>
        </w:rPr>
        <w:drawing>
          <wp:inline distT="0" distB="0" distL="0" distR="0" wp14:anchorId="227D0288" wp14:editId="4350EABB">
            <wp:extent cx="4864659" cy="780753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40" cy="786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8"/>
      <w:r w:rsidRPr="007D33B0">
        <w:rPr>
          <w:rStyle w:val="Refdecomentario"/>
          <w:rFonts w:cs="Arial"/>
          <w:sz w:val="20"/>
          <w:szCs w:val="20"/>
        </w:rPr>
        <w:commentReference w:id="8"/>
      </w:r>
    </w:p>
    <w:p w14:paraId="76D97AD5" w14:textId="76ED9E09" w:rsidR="00B848AC" w:rsidRPr="007D33B0" w:rsidRDefault="00B848AC" w:rsidP="007D33B0">
      <w:pPr>
        <w:spacing w:after="120"/>
        <w:jc w:val="both"/>
        <w:rPr>
          <w:rFonts w:cs="Arial"/>
        </w:rPr>
      </w:pPr>
    </w:p>
    <w:p w14:paraId="104A405B" w14:textId="77777777" w:rsidR="00F46A50" w:rsidRPr="007D33B0" w:rsidRDefault="00F46A50" w:rsidP="007D33B0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 w:val="0"/>
        <w:jc w:val="both"/>
        <w:rPr>
          <w:rFonts w:cs="Arial"/>
          <w:b/>
          <w:color w:val="000000"/>
        </w:rPr>
      </w:pPr>
      <w:r w:rsidRPr="007D33B0">
        <w:rPr>
          <w:rFonts w:cs="Arial"/>
          <w:b/>
        </w:rPr>
        <w:t>Conceptos generales</w:t>
      </w:r>
      <w:r w:rsidRPr="007D33B0">
        <w:rPr>
          <w:rFonts w:cs="Arial"/>
          <w:b/>
          <w:color w:val="000000"/>
        </w:rPr>
        <w:t xml:space="preserve"> </w:t>
      </w:r>
    </w:p>
    <w:p w14:paraId="3AEE35D1" w14:textId="33CCC09E" w:rsidR="004B3234" w:rsidRPr="007D33B0" w:rsidRDefault="00B141F4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Durante la hospitalización de un paciente, </w:t>
      </w:r>
      <w:r w:rsidR="002B7090" w:rsidRPr="007D33B0">
        <w:rPr>
          <w:rFonts w:cs="Arial"/>
        </w:rPr>
        <w:t xml:space="preserve">la </w:t>
      </w:r>
      <w:r w:rsidR="00E02B94">
        <w:rPr>
          <w:rFonts w:cs="Arial"/>
        </w:rPr>
        <w:t>a</w:t>
      </w:r>
      <w:r w:rsidR="002B7090" w:rsidRPr="007D33B0">
        <w:rPr>
          <w:rFonts w:cs="Arial"/>
        </w:rPr>
        <w:t>dministración</w:t>
      </w:r>
      <w:r w:rsidRPr="007D33B0">
        <w:rPr>
          <w:rFonts w:cs="Arial"/>
        </w:rPr>
        <w:t xml:space="preserve"> de </w:t>
      </w:r>
      <w:r w:rsidR="00E02B94">
        <w:rPr>
          <w:rFonts w:cs="Arial"/>
        </w:rPr>
        <w:t>m</w:t>
      </w:r>
      <w:r w:rsidRPr="007D33B0">
        <w:rPr>
          <w:rFonts w:cs="Arial"/>
        </w:rPr>
        <w:t xml:space="preserve">edicamentos es un proceso </w:t>
      </w:r>
      <w:r w:rsidR="002B7090" w:rsidRPr="007D33B0">
        <w:rPr>
          <w:rFonts w:cs="Arial"/>
        </w:rPr>
        <w:t>determinante y</w:t>
      </w:r>
      <w:r w:rsidRPr="007D33B0">
        <w:rPr>
          <w:rFonts w:cs="Arial"/>
        </w:rPr>
        <w:t xml:space="preserve"> </w:t>
      </w:r>
      <w:r w:rsidR="002B7090" w:rsidRPr="007D33B0">
        <w:rPr>
          <w:rFonts w:cs="Arial"/>
        </w:rPr>
        <w:t>complejo, porque</w:t>
      </w:r>
      <w:r w:rsidRPr="007D33B0">
        <w:rPr>
          <w:rFonts w:cs="Arial"/>
        </w:rPr>
        <w:t xml:space="preserve"> exige </w:t>
      </w:r>
      <w:r w:rsidR="002B7090" w:rsidRPr="007D33B0">
        <w:rPr>
          <w:rFonts w:cs="Arial"/>
        </w:rPr>
        <w:t xml:space="preserve">una comunicación e </w:t>
      </w:r>
      <w:r w:rsidRPr="007D33B0">
        <w:rPr>
          <w:rFonts w:cs="Arial"/>
        </w:rPr>
        <w:t xml:space="preserve">información reciproca, </w:t>
      </w:r>
      <w:r w:rsidR="002B7090" w:rsidRPr="007D33B0">
        <w:rPr>
          <w:rFonts w:cs="Arial"/>
        </w:rPr>
        <w:t>entre los</w:t>
      </w:r>
      <w:r w:rsidRPr="007D33B0">
        <w:rPr>
          <w:rFonts w:cs="Arial"/>
        </w:rPr>
        <w:t xml:space="preserve"> diferentes actores </w:t>
      </w:r>
      <w:r w:rsidR="002B7090" w:rsidRPr="007D33B0">
        <w:rPr>
          <w:rFonts w:cs="Arial"/>
        </w:rPr>
        <w:t>del proceso,</w:t>
      </w:r>
      <w:r w:rsidRPr="007D33B0">
        <w:rPr>
          <w:rFonts w:cs="Arial"/>
        </w:rPr>
        <w:t xml:space="preserve"> como </w:t>
      </w:r>
      <w:r w:rsidR="002B7090" w:rsidRPr="007D33B0">
        <w:rPr>
          <w:rFonts w:cs="Arial"/>
        </w:rPr>
        <w:t>son</w:t>
      </w:r>
      <w:r w:rsidR="004B3234" w:rsidRPr="007D33B0">
        <w:rPr>
          <w:rFonts w:cs="Arial"/>
        </w:rPr>
        <w:t>:</w:t>
      </w:r>
    </w:p>
    <w:p w14:paraId="5F936F03" w14:textId="77777777" w:rsidR="004B3234" w:rsidRPr="007D33B0" w:rsidRDefault="004B3234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commentRangeStart w:id="9"/>
      <w:r w:rsidRPr="007D33B0">
        <w:rPr>
          <w:rFonts w:cs="Arial"/>
        </w:rPr>
        <w:t>P</w:t>
      </w:r>
      <w:r w:rsidR="002B7090" w:rsidRPr="007D33B0">
        <w:rPr>
          <w:rFonts w:cs="Arial"/>
        </w:rPr>
        <w:t>roveedores</w:t>
      </w:r>
      <w:r w:rsidRPr="007D33B0">
        <w:rPr>
          <w:rFonts w:cs="Arial"/>
        </w:rPr>
        <w:t>.</w:t>
      </w:r>
    </w:p>
    <w:p w14:paraId="3616A8FF" w14:textId="52AE1770" w:rsidR="004B3234" w:rsidRPr="007D33B0" w:rsidRDefault="002B7090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Químicos</w:t>
      </w:r>
      <w:r w:rsidR="00B141F4" w:rsidRPr="007D33B0">
        <w:rPr>
          <w:rFonts w:cs="Arial"/>
        </w:rPr>
        <w:t xml:space="preserve"> </w:t>
      </w:r>
      <w:ins w:id="10" w:author="JHON JAIRO RODRIGUEZ PEREZ" w:date="2022-06-07T22:50:00Z">
        <w:r w:rsidR="00D64B93">
          <w:rPr>
            <w:rFonts w:cs="Arial"/>
          </w:rPr>
          <w:t>f</w:t>
        </w:r>
      </w:ins>
      <w:del w:id="11" w:author="JHON JAIRO RODRIGUEZ PEREZ" w:date="2022-06-07T22:50:00Z">
        <w:r w:rsidR="00B141F4" w:rsidRPr="007D33B0" w:rsidDel="00D64B93">
          <w:rPr>
            <w:rFonts w:cs="Arial"/>
          </w:rPr>
          <w:delText>F</w:delText>
        </w:r>
      </w:del>
      <w:r w:rsidR="00B141F4" w:rsidRPr="007D33B0">
        <w:rPr>
          <w:rFonts w:cs="Arial"/>
        </w:rPr>
        <w:t>armacéuticos</w:t>
      </w:r>
      <w:r w:rsidR="004B3234" w:rsidRPr="007D33B0">
        <w:rPr>
          <w:rFonts w:cs="Arial"/>
        </w:rPr>
        <w:t>.</w:t>
      </w:r>
    </w:p>
    <w:p w14:paraId="1E5E0F7D" w14:textId="77777777" w:rsidR="004B3234" w:rsidRPr="007D33B0" w:rsidRDefault="002B7090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Regentes</w:t>
      </w:r>
      <w:r w:rsidR="004B3234" w:rsidRPr="007D33B0">
        <w:rPr>
          <w:rFonts w:cs="Arial"/>
        </w:rPr>
        <w:t>.</w:t>
      </w:r>
    </w:p>
    <w:p w14:paraId="1984E184" w14:textId="77777777" w:rsidR="004B3234" w:rsidRPr="007D33B0" w:rsidRDefault="002B7090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Médicos</w:t>
      </w:r>
      <w:r w:rsidR="004B3234" w:rsidRPr="007D33B0">
        <w:rPr>
          <w:rFonts w:cs="Arial"/>
        </w:rPr>
        <w:t>.</w:t>
      </w:r>
    </w:p>
    <w:p w14:paraId="19CC33C9" w14:textId="77777777" w:rsidR="004B3234" w:rsidRPr="007D33B0" w:rsidRDefault="00B141F4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Enfermer</w:t>
      </w:r>
      <w:r w:rsidR="002B7090" w:rsidRPr="007D33B0">
        <w:rPr>
          <w:rFonts w:cs="Arial"/>
        </w:rPr>
        <w:t xml:space="preserve">as </w:t>
      </w:r>
      <w:r w:rsidR="00DD08B7" w:rsidRPr="007D33B0">
        <w:rPr>
          <w:rFonts w:cs="Arial"/>
        </w:rPr>
        <w:t>jefes</w:t>
      </w:r>
      <w:r w:rsidR="002B7090" w:rsidRPr="007D33B0">
        <w:rPr>
          <w:rFonts w:cs="Arial"/>
        </w:rPr>
        <w:t xml:space="preserve"> y auxiliares</w:t>
      </w:r>
      <w:r w:rsidR="004B3234" w:rsidRPr="007D33B0">
        <w:rPr>
          <w:rFonts w:cs="Arial"/>
        </w:rPr>
        <w:t>.</w:t>
      </w:r>
    </w:p>
    <w:p w14:paraId="49EB6DA7" w14:textId="77777777" w:rsidR="004B3234" w:rsidRPr="007D33B0" w:rsidRDefault="004B3234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P</w:t>
      </w:r>
      <w:r w:rsidR="002B7090" w:rsidRPr="007D33B0">
        <w:rPr>
          <w:rFonts w:cs="Arial"/>
        </w:rPr>
        <w:t>acientes</w:t>
      </w:r>
      <w:r w:rsidRPr="007D33B0">
        <w:rPr>
          <w:rFonts w:cs="Arial"/>
        </w:rPr>
        <w:t>.</w:t>
      </w:r>
    </w:p>
    <w:commentRangeEnd w:id="9"/>
    <w:p w14:paraId="67DA6C05" w14:textId="77777777" w:rsidR="000C3FF9" w:rsidRPr="007D33B0" w:rsidRDefault="000C3FF9" w:rsidP="007D33B0">
      <w:pPr>
        <w:pStyle w:val="Prrafodelista"/>
        <w:numPr>
          <w:ilvl w:val="0"/>
          <w:numId w:val="33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Fa</w:t>
      </w:r>
      <w:r w:rsidR="002B7090" w:rsidRPr="007D33B0">
        <w:rPr>
          <w:rFonts w:cs="Arial"/>
        </w:rPr>
        <w:t>miliares</w:t>
      </w:r>
      <w:r w:rsidR="00B141F4" w:rsidRPr="007D33B0">
        <w:rPr>
          <w:rFonts w:cs="Arial"/>
        </w:rPr>
        <w:t xml:space="preserve"> y/</w:t>
      </w:r>
      <w:r w:rsidR="002B7090" w:rsidRPr="007D33B0">
        <w:rPr>
          <w:rFonts w:cs="Arial"/>
        </w:rPr>
        <w:t>o cuidadores</w:t>
      </w:r>
      <w:r w:rsidR="00B141F4" w:rsidRPr="007D33B0">
        <w:rPr>
          <w:rFonts w:cs="Arial"/>
        </w:rPr>
        <w:t>.</w:t>
      </w:r>
      <w:r w:rsidR="00B52645" w:rsidRPr="007D33B0">
        <w:rPr>
          <w:rStyle w:val="Refdecomentario"/>
          <w:rFonts w:cs="Arial"/>
          <w:sz w:val="20"/>
          <w:szCs w:val="20"/>
        </w:rPr>
        <w:commentReference w:id="9"/>
      </w:r>
    </w:p>
    <w:p w14:paraId="416ED92D" w14:textId="77777777" w:rsidR="000C3FF9" w:rsidRPr="007D33B0" w:rsidRDefault="000C3FF9" w:rsidP="007D33B0">
      <w:pPr>
        <w:spacing w:after="120"/>
        <w:jc w:val="both"/>
        <w:rPr>
          <w:rFonts w:cs="Arial"/>
        </w:rPr>
      </w:pPr>
    </w:p>
    <w:p w14:paraId="548E79A0" w14:textId="619AE65D" w:rsidR="00DD08B7" w:rsidRPr="007D33B0" w:rsidRDefault="002B7090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La información incompleta o </w:t>
      </w:r>
      <w:r w:rsidR="00DD08B7" w:rsidRPr="007D33B0">
        <w:rPr>
          <w:rFonts w:cs="Arial"/>
        </w:rPr>
        <w:t>contradictoria, puede</w:t>
      </w:r>
      <w:r w:rsidR="00B141F4" w:rsidRPr="007D33B0">
        <w:rPr>
          <w:rFonts w:cs="Arial"/>
        </w:rPr>
        <w:t xml:space="preserve"> llevar a errores e</w:t>
      </w:r>
      <w:r w:rsidR="00DD08B7" w:rsidRPr="007D33B0">
        <w:rPr>
          <w:rFonts w:cs="Arial"/>
        </w:rPr>
        <w:t xml:space="preserve">n la medicación con el riesgo claro de un posible </w:t>
      </w:r>
      <w:del w:id="12" w:author="JHON JAIRO RODRIGUEZ PEREZ" w:date="2022-06-07T22:51:00Z">
        <w:r w:rsidR="00DD08B7" w:rsidRPr="007D33B0" w:rsidDel="00D64B93">
          <w:rPr>
            <w:rFonts w:cs="Arial"/>
          </w:rPr>
          <w:delText>E</w:delText>
        </w:r>
      </w:del>
      <w:ins w:id="13" w:author="JHON JAIRO RODRIGUEZ PEREZ" w:date="2022-06-07T22:51:00Z">
        <w:r w:rsidR="00D64B93">
          <w:rPr>
            <w:rFonts w:cs="Arial"/>
          </w:rPr>
          <w:t>e</w:t>
        </w:r>
      </w:ins>
      <w:r w:rsidR="00DD08B7" w:rsidRPr="007D33B0">
        <w:rPr>
          <w:rFonts w:cs="Arial"/>
        </w:rPr>
        <w:t xml:space="preserve">vento </w:t>
      </w:r>
      <w:ins w:id="14" w:author="JHON JAIRO RODRIGUEZ PEREZ" w:date="2022-06-07T22:51:00Z">
        <w:r w:rsidR="00D64B93">
          <w:rPr>
            <w:rFonts w:cs="Arial"/>
          </w:rPr>
          <w:t>a</w:t>
        </w:r>
      </w:ins>
      <w:del w:id="15" w:author="JHON JAIRO RODRIGUEZ PEREZ" w:date="2022-06-07T22:51:00Z">
        <w:r w:rsidR="00DD08B7" w:rsidRPr="007D33B0" w:rsidDel="00D64B93">
          <w:rPr>
            <w:rFonts w:cs="Arial"/>
          </w:rPr>
          <w:delText>A</w:delText>
        </w:r>
      </w:del>
      <w:r w:rsidR="00DD08B7" w:rsidRPr="007D33B0">
        <w:rPr>
          <w:rFonts w:cs="Arial"/>
        </w:rPr>
        <w:t xml:space="preserve">dverso, que redunda en largas </w:t>
      </w:r>
      <w:r w:rsidR="00B141F4" w:rsidRPr="007D33B0">
        <w:rPr>
          <w:rFonts w:cs="Arial"/>
        </w:rPr>
        <w:t>estancias</w:t>
      </w:r>
      <w:r w:rsidR="00DD08B7" w:rsidRPr="007D33B0">
        <w:rPr>
          <w:rFonts w:cs="Arial"/>
        </w:rPr>
        <w:t xml:space="preserve"> hospitalarias y/o reingresos hospitalarios a corto o mediano plazo.</w:t>
      </w:r>
      <w:r w:rsidR="00B141F4" w:rsidRPr="007D33B0">
        <w:rPr>
          <w:rFonts w:cs="Arial"/>
        </w:rPr>
        <w:t xml:space="preserve">  </w:t>
      </w:r>
    </w:p>
    <w:p w14:paraId="5106399A" w14:textId="77777777" w:rsidR="00E02B94" w:rsidRDefault="00757267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Durante el ciclo de atención del paciente, se</w:t>
      </w:r>
      <w:r w:rsidR="00B141F4" w:rsidRPr="007D33B0">
        <w:rPr>
          <w:rFonts w:cs="Arial"/>
        </w:rPr>
        <w:t xml:space="preserve"> genera un alto riesgo de ocurrencia de errores e</w:t>
      </w:r>
      <w:r w:rsidRPr="007D33B0">
        <w:rPr>
          <w:rFonts w:cs="Arial"/>
        </w:rPr>
        <w:t>n la</w:t>
      </w:r>
      <w:r w:rsidR="00B141F4" w:rsidRPr="007D33B0">
        <w:rPr>
          <w:rFonts w:cs="Arial"/>
        </w:rPr>
        <w:t xml:space="preserve"> medicación, </w:t>
      </w:r>
      <w:r w:rsidRPr="007D33B0">
        <w:rPr>
          <w:rFonts w:cs="Arial"/>
        </w:rPr>
        <w:t>como</w:t>
      </w:r>
      <w:r w:rsidR="00B141F4" w:rsidRPr="007D33B0">
        <w:rPr>
          <w:rFonts w:cs="Arial"/>
        </w:rPr>
        <w:t xml:space="preserve"> son</w:t>
      </w:r>
      <w:r w:rsidR="00E02B94">
        <w:rPr>
          <w:rFonts w:cs="Arial"/>
        </w:rPr>
        <w:t>:</w:t>
      </w:r>
    </w:p>
    <w:p w14:paraId="1D61E9CB" w14:textId="77777777" w:rsidR="00E02B94" w:rsidRDefault="00E02B94" w:rsidP="007D33B0">
      <w:pPr>
        <w:spacing w:after="120"/>
        <w:jc w:val="both"/>
        <w:rPr>
          <w:rFonts w:cs="Arial"/>
        </w:rPr>
      </w:pPr>
    </w:p>
    <w:p w14:paraId="54E7C536" w14:textId="77777777" w:rsidR="00E02B94" w:rsidRPr="00E02B94" w:rsidRDefault="00E02B94" w:rsidP="00E02B94">
      <w:pPr>
        <w:pStyle w:val="Prrafodelista"/>
        <w:numPr>
          <w:ilvl w:val="0"/>
          <w:numId w:val="45"/>
        </w:numPr>
        <w:spacing w:after="120"/>
        <w:jc w:val="both"/>
        <w:rPr>
          <w:rFonts w:cs="Arial"/>
        </w:rPr>
      </w:pPr>
      <w:r w:rsidRPr="00E02B94">
        <w:rPr>
          <w:rFonts w:cs="Arial"/>
        </w:rPr>
        <w:t>E</w:t>
      </w:r>
      <w:r w:rsidR="0095726D" w:rsidRPr="00E02B94">
        <w:rPr>
          <w:rFonts w:cs="Arial"/>
        </w:rPr>
        <w:t xml:space="preserve">l </w:t>
      </w:r>
      <w:r w:rsidR="00E35009" w:rsidRPr="00E02B94">
        <w:rPr>
          <w:rFonts w:cs="Arial"/>
        </w:rPr>
        <w:t>i</w:t>
      </w:r>
      <w:r w:rsidR="00B141F4" w:rsidRPr="00E02B94">
        <w:rPr>
          <w:rFonts w:cs="Arial"/>
        </w:rPr>
        <w:t>ngreso</w:t>
      </w:r>
      <w:r w:rsidRPr="00E02B94">
        <w:rPr>
          <w:rFonts w:cs="Arial"/>
        </w:rPr>
        <w:t>.</w:t>
      </w:r>
    </w:p>
    <w:p w14:paraId="4CA8ED7D" w14:textId="77777777" w:rsidR="00E02B94" w:rsidRPr="00E02B94" w:rsidRDefault="00E02B94" w:rsidP="00E02B94">
      <w:pPr>
        <w:pStyle w:val="Prrafodelista"/>
        <w:numPr>
          <w:ilvl w:val="0"/>
          <w:numId w:val="45"/>
        </w:numPr>
        <w:spacing w:after="120"/>
        <w:jc w:val="both"/>
        <w:rPr>
          <w:rFonts w:cs="Arial"/>
        </w:rPr>
      </w:pPr>
      <w:r w:rsidRPr="00E02B94">
        <w:rPr>
          <w:rFonts w:cs="Arial"/>
        </w:rPr>
        <w:t>T</w:t>
      </w:r>
      <w:r w:rsidR="00B141F4" w:rsidRPr="00E02B94">
        <w:rPr>
          <w:rFonts w:cs="Arial"/>
        </w:rPr>
        <w:t xml:space="preserve">raslado entre </w:t>
      </w:r>
      <w:r w:rsidR="0095726D" w:rsidRPr="00E02B94">
        <w:rPr>
          <w:rFonts w:cs="Arial"/>
        </w:rPr>
        <w:t>s</w:t>
      </w:r>
      <w:r w:rsidR="00B141F4" w:rsidRPr="00E02B94">
        <w:rPr>
          <w:rFonts w:cs="Arial"/>
        </w:rPr>
        <w:t>ervicios</w:t>
      </w:r>
      <w:r w:rsidRPr="00E02B94">
        <w:rPr>
          <w:rFonts w:cs="Arial"/>
        </w:rPr>
        <w:t>.</w:t>
      </w:r>
    </w:p>
    <w:p w14:paraId="79FE4539" w14:textId="77777777" w:rsidR="00E02B94" w:rsidRPr="00E02B94" w:rsidRDefault="00E02B94" w:rsidP="00E02B94">
      <w:pPr>
        <w:pStyle w:val="Prrafodelista"/>
        <w:numPr>
          <w:ilvl w:val="0"/>
          <w:numId w:val="45"/>
        </w:numPr>
        <w:spacing w:after="120"/>
        <w:jc w:val="both"/>
        <w:rPr>
          <w:rFonts w:cs="Arial"/>
        </w:rPr>
      </w:pPr>
      <w:r w:rsidRPr="00E02B94">
        <w:rPr>
          <w:rFonts w:cs="Arial"/>
        </w:rPr>
        <w:t>R</w:t>
      </w:r>
      <w:r w:rsidR="00757267" w:rsidRPr="00E02B94">
        <w:rPr>
          <w:rFonts w:cs="Arial"/>
        </w:rPr>
        <w:t>eferencia y contrarreferencia incompleta</w:t>
      </w:r>
      <w:r w:rsidRPr="00E02B94">
        <w:rPr>
          <w:rFonts w:cs="Arial"/>
        </w:rPr>
        <w:t>.</w:t>
      </w:r>
    </w:p>
    <w:p w14:paraId="3861E632" w14:textId="77777777" w:rsidR="00E02B94" w:rsidRPr="00E02B94" w:rsidRDefault="00E02B94" w:rsidP="00E02B94">
      <w:pPr>
        <w:pStyle w:val="Prrafodelista"/>
        <w:numPr>
          <w:ilvl w:val="0"/>
          <w:numId w:val="45"/>
        </w:numPr>
        <w:spacing w:after="120"/>
        <w:jc w:val="both"/>
        <w:rPr>
          <w:rFonts w:cs="Arial"/>
        </w:rPr>
      </w:pPr>
      <w:r w:rsidRPr="00E02B94">
        <w:rPr>
          <w:rFonts w:cs="Arial"/>
        </w:rPr>
        <w:t>E</w:t>
      </w:r>
      <w:r w:rsidR="00B141F4" w:rsidRPr="00E02B94">
        <w:rPr>
          <w:rFonts w:cs="Arial"/>
        </w:rPr>
        <w:t xml:space="preserve">greso del </w:t>
      </w:r>
      <w:r w:rsidR="0095726D" w:rsidRPr="00E02B94">
        <w:rPr>
          <w:rFonts w:cs="Arial"/>
        </w:rPr>
        <w:t>p</w:t>
      </w:r>
      <w:r w:rsidR="00B141F4" w:rsidRPr="00E02B94">
        <w:rPr>
          <w:rFonts w:cs="Arial"/>
        </w:rPr>
        <w:t>aciente de la</w:t>
      </w:r>
      <w:r w:rsidR="0095726D" w:rsidRPr="00E02B94">
        <w:rPr>
          <w:rFonts w:cs="Arial"/>
        </w:rPr>
        <w:t xml:space="preserve"> e</w:t>
      </w:r>
      <w:r w:rsidR="00B141F4" w:rsidRPr="00E02B94">
        <w:rPr>
          <w:rFonts w:cs="Arial"/>
        </w:rPr>
        <w:t xml:space="preserve">stancia </w:t>
      </w:r>
      <w:r w:rsidR="0095726D" w:rsidRPr="00E02B94">
        <w:rPr>
          <w:rFonts w:cs="Arial"/>
        </w:rPr>
        <w:t>h</w:t>
      </w:r>
      <w:r w:rsidR="00757267" w:rsidRPr="00E02B94">
        <w:rPr>
          <w:rFonts w:cs="Arial"/>
        </w:rPr>
        <w:t>ospitalaria</w:t>
      </w:r>
      <w:r w:rsidRPr="00E02B94">
        <w:rPr>
          <w:rFonts w:cs="Arial"/>
        </w:rPr>
        <w:t>.</w:t>
      </w:r>
    </w:p>
    <w:p w14:paraId="5052DDC6" w14:textId="77777777" w:rsidR="00E02B94" w:rsidRDefault="00E02B94" w:rsidP="007D33B0">
      <w:pPr>
        <w:spacing w:after="120"/>
        <w:jc w:val="both"/>
        <w:rPr>
          <w:rFonts w:cs="Arial"/>
        </w:rPr>
      </w:pPr>
    </w:p>
    <w:p w14:paraId="48BD6169" w14:textId="34A933DC" w:rsidR="00B141F4" w:rsidRPr="007D33B0" w:rsidRDefault="00757267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Por lo anterior</w:t>
      </w:r>
      <w:r w:rsidR="00E02B94">
        <w:rPr>
          <w:rFonts w:cs="Arial"/>
        </w:rPr>
        <w:t>,</w:t>
      </w:r>
      <w:r w:rsidRPr="007D33B0">
        <w:rPr>
          <w:rFonts w:cs="Arial"/>
        </w:rPr>
        <w:t xml:space="preserve"> es de imperiosa necesidad tener claridad sobre los conceptos que a nivel asistencial se utilizan como parte de la responsabilidad que implica la </w:t>
      </w:r>
      <w:r w:rsidR="00D00950" w:rsidRPr="007D33B0">
        <w:rPr>
          <w:rFonts w:cs="Arial"/>
        </w:rPr>
        <w:t>administración</w:t>
      </w:r>
      <w:r w:rsidRPr="007D33B0">
        <w:rPr>
          <w:rFonts w:cs="Arial"/>
        </w:rPr>
        <w:t xml:space="preserve"> de </w:t>
      </w:r>
      <w:r w:rsidR="00D00950" w:rsidRPr="007D33B0">
        <w:rPr>
          <w:rFonts w:cs="Arial"/>
        </w:rPr>
        <w:t>los</w:t>
      </w:r>
      <w:r w:rsidRPr="007D33B0">
        <w:rPr>
          <w:rFonts w:cs="Arial"/>
        </w:rPr>
        <w:t xml:space="preserve"> medicamento</w:t>
      </w:r>
      <w:r w:rsidR="004C2819" w:rsidRPr="007D33B0">
        <w:rPr>
          <w:rFonts w:cs="Arial"/>
        </w:rPr>
        <w:t>s</w:t>
      </w:r>
      <w:r w:rsidR="00E02B94">
        <w:rPr>
          <w:rFonts w:cs="Arial"/>
        </w:rPr>
        <w:t>, los cuales</w:t>
      </w:r>
      <w:r w:rsidR="00082A46" w:rsidRPr="007D33B0">
        <w:rPr>
          <w:rFonts w:cs="Arial"/>
        </w:rPr>
        <w:t xml:space="preserve"> son: </w:t>
      </w:r>
    </w:p>
    <w:p w14:paraId="4BF1EB95" w14:textId="77777777" w:rsidR="009D3F45" w:rsidRPr="007D33B0" w:rsidRDefault="009D3F45" w:rsidP="007D33B0">
      <w:pPr>
        <w:spacing w:after="120"/>
        <w:jc w:val="both"/>
        <w:rPr>
          <w:rFonts w:cs="Arial"/>
        </w:rPr>
      </w:pPr>
    </w:p>
    <w:p w14:paraId="610B63A4" w14:textId="54721025" w:rsidR="00477DC9" w:rsidRPr="007D33B0" w:rsidRDefault="007B0585" w:rsidP="007D33B0">
      <w:pPr>
        <w:spacing w:after="120"/>
        <w:jc w:val="center"/>
        <w:rPr>
          <w:rFonts w:cs="Arial"/>
        </w:rPr>
      </w:pPr>
      <w:commentRangeStart w:id="16"/>
      <w:r w:rsidRPr="007D33B0">
        <w:rPr>
          <w:rFonts w:cs="Arial"/>
          <w:noProof/>
          <w:lang w:val="en-US" w:eastAsia="en-US"/>
        </w:rPr>
        <w:drawing>
          <wp:inline distT="0" distB="0" distL="0" distR="0" wp14:anchorId="3E39AAEB" wp14:editId="6C52DC23">
            <wp:extent cx="4903436" cy="79048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80" cy="796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6"/>
      <w:r w:rsidRPr="007D33B0">
        <w:rPr>
          <w:rStyle w:val="Refdecomentario"/>
          <w:rFonts w:cs="Arial"/>
          <w:sz w:val="20"/>
          <w:szCs w:val="20"/>
        </w:rPr>
        <w:commentReference w:id="16"/>
      </w:r>
    </w:p>
    <w:p w14:paraId="36E24564" w14:textId="77777777" w:rsidR="00F833D3" w:rsidRPr="007D33B0" w:rsidRDefault="00F833D3" w:rsidP="007D33B0">
      <w:pPr>
        <w:spacing w:after="120"/>
        <w:jc w:val="center"/>
        <w:rPr>
          <w:rFonts w:cs="Arial"/>
        </w:rPr>
      </w:pPr>
    </w:p>
    <w:p w14:paraId="1D8C3E28" w14:textId="72258BBB" w:rsidR="00C65FAB" w:rsidRPr="007D33B0" w:rsidRDefault="00EB4F70" w:rsidP="007D33B0">
      <w:pPr>
        <w:pStyle w:val="Sinespaciado"/>
        <w:spacing w:after="120" w:line="276" w:lineRule="auto"/>
        <w:jc w:val="both"/>
        <w:rPr>
          <w:rFonts w:cs="Arial"/>
        </w:rPr>
      </w:pPr>
      <w:r>
        <w:rPr>
          <w:rFonts w:cs="Arial"/>
        </w:rPr>
        <w:t>Ahora, e</w:t>
      </w:r>
      <w:r w:rsidR="00C50B4F" w:rsidRPr="007D33B0">
        <w:rPr>
          <w:rFonts w:cs="Arial"/>
        </w:rPr>
        <w:t xml:space="preserve">n relación a los </w:t>
      </w:r>
      <w:r w:rsidR="00477DC9" w:rsidRPr="007D33B0">
        <w:rPr>
          <w:rFonts w:cs="Arial"/>
        </w:rPr>
        <w:t>resultado</w:t>
      </w:r>
      <w:r w:rsidR="00C50B4F" w:rsidRPr="007D33B0">
        <w:rPr>
          <w:rFonts w:cs="Arial"/>
        </w:rPr>
        <w:t>s</w:t>
      </w:r>
      <w:r w:rsidR="00477DC9" w:rsidRPr="007D33B0">
        <w:rPr>
          <w:rFonts w:cs="Arial"/>
        </w:rPr>
        <w:t xml:space="preserve"> de una atención en salud que de manera no intencional </w:t>
      </w:r>
      <w:r w:rsidR="00C50B4F" w:rsidRPr="007D33B0">
        <w:rPr>
          <w:rFonts w:cs="Arial"/>
        </w:rPr>
        <w:t xml:space="preserve">que </w:t>
      </w:r>
      <w:r w:rsidR="00477DC9" w:rsidRPr="007D33B0">
        <w:rPr>
          <w:rFonts w:cs="Arial"/>
        </w:rPr>
        <w:t>produjo daño</w:t>
      </w:r>
      <w:r w:rsidR="00D62483" w:rsidRPr="007D33B0">
        <w:rPr>
          <w:rFonts w:cs="Arial"/>
        </w:rPr>
        <w:t>, los eventos adversos pueden ser:</w:t>
      </w:r>
    </w:p>
    <w:p w14:paraId="12B65BD7" w14:textId="77777777" w:rsidR="008C2FE9" w:rsidRPr="007D33B0" w:rsidRDefault="008C2FE9" w:rsidP="007D33B0">
      <w:pPr>
        <w:pStyle w:val="Sinespaciado"/>
        <w:spacing w:after="120" w:line="276" w:lineRule="auto"/>
        <w:jc w:val="both"/>
        <w:rPr>
          <w:rFonts w:cs="Arial"/>
        </w:rPr>
      </w:pPr>
    </w:p>
    <w:p w14:paraId="1ED2873B" w14:textId="19D36760" w:rsidR="004E5081" w:rsidRPr="007D33B0" w:rsidRDefault="004E5081" w:rsidP="007D33B0">
      <w:pPr>
        <w:pStyle w:val="Sinespaciado"/>
        <w:spacing w:after="120" w:line="276" w:lineRule="auto"/>
        <w:jc w:val="center"/>
        <w:rPr>
          <w:rFonts w:cs="Arial"/>
        </w:rPr>
      </w:pPr>
      <w:commentRangeStart w:id="17"/>
      <w:r w:rsidRPr="007D33B0">
        <w:rPr>
          <w:rFonts w:cs="Arial"/>
          <w:noProof/>
          <w:lang w:val="en-US" w:eastAsia="en-US"/>
        </w:rPr>
        <w:drawing>
          <wp:inline distT="0" distB="0" distL="0" distR="0" wp14:anchorId="150A3A58" wp14:editId="3884575E">
            <wp:extent cx="4800965" cy="8457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04" cy="8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Pr="007D33B0">
        <w:rPr>
          <w:rStyle w:val="Refdecomentario"/>
          <w:rFonts w:cs="Arial"/>
          <w:sz w:val="20"/>
          <w:szCs w:val="20"/>
        </w:rPr>
        <w:commentReference w:id="17"/>
      </w:r>
    </w:p>
    <w:p w14:paraId="3048F737" w14:textId="3C0BB40B" w:rsidR="00B47522" w:rsidRPr="007D33B0" w:rsidRDefault="00B47522" w:rsidP="007D33B0">
      <w:pPr>
        <w:pStyle w:val="Sinespaciado"/>
        <w:spacing w:after="120" w:line="276" w:lineRule="auto"/>
        <w:jc w:val="center"/>
        <w:rPr>
          <w:rStyle w:val="Refdecomentario"/>
          <w:rFonts w:cs="Arial"/>
          <w:sz w:val="20"/>
          <w:szCs w:val="20"/>
        </w:rPr>
      </w:pPr>
    </w:p>
    <w:p w14:paraId="314B3EB0" w14:textId="483E5861" w:rsidR="006812A1" w:rsidRPr="007D33B0" w:rsidRDefault="006812A1" w:rsidP="007D33B0">
      <w:pPr>
        <w:pStyle w:val="Sinespaciado"/>
        <w:numPr>
          <w:ilvl w:val="0"/>
          <w:numId w:val="19"/>
        </w:numPr>
        <w:spacing w:after="120" w:line="276" w:lineRule="auto"/>
        <w:jc w:val="both"/>
        <w:rPr>
          <w:rFonts w:cs="Arial"/>
          <w:b/>
          <w:bCs/>
        </w:rPr>
      </w:pPr>
      <w:r w:rsidRPr="007D33B0">
        <w:rPr>
          <w:rFonts w:cs="Arial"/>
          <w:b/>
          <w:bCs/>
        </w:rPr>
        <w:t>Farmacovigilancia</w:t>
      </w:r>
    </w:p>
    <w:p w14:paraId="2EB0C506" w14:textId="5C81F543" w:rsidR="006812A1" w:rsidRPr="007D33B0" w:rsidRDefault="00CB32DE" w:rsidP="007D33B0">
      <w:pPr>
        <w:pStyle w:val="Sinespaciado"/>
        <w:spacing w:after="120" w:line="276" w:lineRule="auto"/>
        <w:jc w:val="both"/>
        <w:rPr>
          <w:rFonts w:cs="Arial"/>
        </w:rPr>
      </w:pPr>
      <w:commentRangeStart w:id="18"/>
      <w:r w:rsidRPr="007D33B0">
        <w:rPr>
          <w:rFonts w:cs="Arial"/>
          <w:noProof/>
          <w:lang w:val="en-US" w:eastAsia="en-US"/>
        </w:rPr>
        <w:drawing>
          <wp:anchor distT="0" distB="0" distL="114300" distR="114300" simplePos="0" relativeHeight="251658241" behindDoc="0" locked="0" layoutInCell="1" allowOverlap="1" wp14:anchorId="538F058E" wp14:editId="1EE6F0AC">
            <wp:simplePos x="0" y="0"/>
            <wp:positionH relativeFrom="margin">
              <wp:align>left</wp:align>
            </wp:positionH>
            <wp:positionV relativeFrom="paragraph">
              <wp:posOffset>136038</wp:posOffset>
            </wp:positionV>
            <wp:extent cx="1222375" cy="975995"/>
            <wp:effectExtent l="0" t="0" r="0" b="0"/>
            <wp:wrapSquare wrapText="bothSides"/>
            <wp:docPr id="31" name="Imagen 31" descr="Composición de dispositivos móviles vector grat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ción de dispositivos móviles vector gratui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7864" cy="9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8"/>
      <w:r w:rsidR="00A13F87" w:rsidRPr="007D33B0">
        <w:rPr>
          <w:rStyle w:val="Refdecomentario"/>
          <w:rFonts w:cs="Arial"/>
          <w:sz w:val="20"/>
          <w:szCs w:val="20"/>
        </w:rPr>
        <w:commentReference w:id="18"/>
      </w:r>
    </w:p>
    <w:p w14:paraId="4E833DE9" w14:textId="77777777" w:rsidR="006812A1" w:rsidRPr="007D33B0" w:rsidRDefault="006812A1" w:rsidP="007D33B0">
      <w:pPr>
        <w:pStyle w:val="Sinespaciado"/>
        <w:spacing w:after="120" w:line="276" w:lineRule="auto"/>
        <w:ind w:left="770"/>
        <w:jc w:val="both"/>
        <w:rPr>
          <w:rFonts w:cs="Arial"/>
        </w:rPr>
      </w:pPr>
      <w:r w:rsidRPr="007D33B0">
        <w:rPr>
          <w:rFonts w:cs="Arial"/>
        </w:rPr>
        <w:t xml:space="preserve">La Organización Mundial de la Salud (OMS, 2002), define la farmacovigilancia como un método que alterna la recolección, seguimiento, investigación, análisis y evaluación de la información obtenida por parte de los trabajadores de la salud y de los pacientes, en todo lo relacionado con los efectos adversos a los medicamentos con el objetivo de prevenir los riesgos durante el tratamiento de los pacientes. </w:t>
      </w:r>
    </w:p>
    <w:p w14:paraId="1BEAFF78" w14:textId="4698707E" w:rsidR="006812A1" w:rsidRPr="007D33B0" w:rsidRDefault="006812A1" w:rsidP="007D33B0">
      <w:pPr>
        <w:pStyle w:val="Sinespaciado"/>
        <w:spacing w:after="120" w:line="276" w:lineRule="auto"/>
        <w:jc w:val="both"/>
        <w:rPr>
          <w:rFonts w:cs="Arial"/>
        </w:rPr>
      </w:pPr>
    </w:p>
    <w:p w14:paraId="215760AF" w14:textId="0A77F4E1" w:rsidR="006812A1" w:rsidRPr="007D33B0" w:rsidRDefault="006812A1" w:rsidP="007D33B0">
      <w:pPr>
        <w:pStyle w:val="Sinespaciado"/>
        <w:spacing w:after="120" w:line="276" w:lineRule="auto"/>
        <w:jc w:val="both"/>
        <w:rPr>
          <w:rFonts w:cs="Arial"/>
        </w:rPr>
      </w:pPr>
      <w:r w:rsidRPr="007D33B0">
        <w:rPr>
          <w:rFonts w:cs="Arial"/>
        </w:rPr>
        <w:t xml:space="preserve">Existen diferentes métodos para el desarrollo de los procesos de </w:t>
      </w:r>
      <w:del w:id="19" w:author="JHON JAIRO RODRIGUEZ PEREZ" w:date="2022-06-07T22:51:00Z">
        <w:r w:rsidRPr="007D33B0" w:rsidDel="00D64B93">
          <w:rPr>
            <w:rFonts w:cs="Arial"/>
          </w:rPr>
          <w:delText>F</w:delText>
        </w:r>
      </w:del>
      <w:ins w:id="20" w:author="JHON JAIRO RODRIGUEZ PEREZ" w:date="2022-06-07T22:51:00Z">
        <w:r w:rsidR="00D64B93">
          <w:rPr>
            <w:rFonts w:cs="Arial"/>
          </w:rPr>
          <w:t>f</w:t>
        </w:r>
      </w:ins>
      <w:r w:rsidRPr="007D33B0">
        <w:rPr>
          <w:rFonts w:cs="Arial"/>
        </w:rPr>
        <w:t>armacovigilancia:</w:t>
      </w:r>
    </w:p>
    <w:p w14:paraId="3024D4FE" w14:textId="77777777" w:rsidR="006812A1" w:rsidRPr="007D33B0" w:rsidRDefault="006812A1" w:rsidP="007D33B0">
      <w:pPr>
        <w:pStyle w:val="Sinespaciado"/>
        <w:spacing w:after="120" w:line="276" w:lineRule="auto"/>
        <w:jc w:val="both"/>
        <w:rPr>
          <w:rFonts w:cs="Arial"/>
        </w:rPr>
      </w:pPr>
    </w:p>
    <w:p w14:paraId="100BEFB0" w14:textId="130C0681" w:rsidR="006812A1" w:rsidRPr="007D33B0" w:rsidRDefault="006812A1" w:rsidP="007D33B0">
      <w:pPr>
        <w:pStyle w:val="Sinespaciado"/>
        <w:numPr>
          <w:ilvl w:val="0"/>
          <w:numId w:val="39"/>
        </w:numPr>
        <w:spacing w:after="120" w:line="276" w:lineRule="auto"/>
        <w:jc w:val="both"/>
        <w:rPr>
          <w:rFonts w:cs="Arial"/>
        </w:rPr>
      </w:pPr>
      <w:r w:rsidRPr="007D33B0">
        <w:rPr>
          <w:rFonts w:cs="Arial"/>
        </w:rPr>
        <w:t>Farmacovigilancia pasiva</w:t>
      </w:r>
      <w:r w:rsidR="00314F9F">
        <w:rPr>
          <w:rFonts w:cs="Arial"/>
        </w:rPr>
        <w:t>:</w:t>
      </w:r>
      <w:r w:rsidRPr="007D33B0">
        <w:rPr>
          <w:rFonts w:cs="Arial"/>
        </w:rPr>
        <w:t xml:space="preserve"> es la que se realiza cuando quien reporta obtiene la información de manera abierta o directa.</w:t>
      </w:r>
    </w:p>
    <w:p w14:paraId="34F6FD7E" w14:textId="77777777" w:rsidR="006812A1" w:rsidRPr="007D33B0" w:rsidRDefault="006812A1" w:rsidP="007D33B0">
      <w:pPr>
        <w:pStyle w:val="Sinespaciado"/>
        <w:spacing w:after="120" w:line="276" w:lineRule="auto"/>
        <w:ind w:left="360"/>
        <w:jc w:val="both"/>
        <w:rPr>
          <w:rFonts w:cs="Arial"/>
        </w:rPr>
      </w:pPr>
    </w:p>
    <w:p w14:paraId="1C310A21" w14:textId="4F624AA5" w:rsidR="006812A1" w:rsidRPr="007D33B0" w:rsidRDefault="006812A1" w:rsidP="007D33B0">
      <w:pPr>
        <w:pStyle w:val="Sinespaciado"/>
        <w:numPr>
          <w:ilvl w:val="0"/>
          <w:numId w:val="39"/>
        </w:numPr>
        <w:spacing w:after="120" w:line="276" w:lineRule="auto"/>
        <w:jc w:val="both"/>
        <w:rPr>
          <w:rFonts w:cs="Arial"/>
        </w:rPr>
      </w:pPr>
      <w:r w:rsidRPr="007D33B0">
        <w:rPr>
          <w:rFonts w:cs="Arial"/>
        </w:rPr>
        <w:t>Farmacovigilancia activa</w:t>
      </w:r>
      <w:r w:rsidR="00314F9F">
        <w:rPr>
          <w:rFonts w:cs="Arial"/>
        </w:rPr>
        <w:t>:</w:t>
      </w:r>
      <w:r w:rsidRPr="007D33B0">
        <w:rPr>
          <w:rFonts w:cs="Arial"/>
        </w:rPr>
        <w:t xml:space="preserve"> es cuando le entidad reporta, programa y realiza una acción que se encamina a obtener la información.  </w:t>
      </w:r>
    </w:p>
    <w:p w14:paraId="75D49692" w14:textId="77777777" w:rsidR="00DE3EC5" w:rsidRPr="007D33B0" w:rsidRDefault="00DE3EC5" w:rsidP="007D33B0">
      <w:pPr>
        <w:pStyle w:val="Prrafodelista"/>
        <w:spacing w:after="120"/>
        <w:contextualSpacing w:val="0"/>
        <w:rPr>
          <w:rFonts w:cs="Arial"/>
        </w:rPr>
      </w:pPr>
    </w:p>
    <w:p w14:paraId="2A9B8B94" w14:textId="77777777" w:rsidR="005B3BAF" w:rsidRPr="007D33B0" w:rsidRDefault="00DE3EC5" w:rsidP="007D33B0">
      <w:pPr>
        <w:pStyle w:val="Sinespaciado"/>
        <w:spacing w:after="120" w:line="276" w:lineRule="auto"/>
        <w:jc w:val="both"/>
        <w:rPr>
          <w:rFonts w:cs="Arial"/>
        </w:rPr>
      </w:pPr>
      <w:r w:rsidRPr="007D33B0">
        <w:rPr>
          <w:rFonts w:cs="Arial"/>
        </w:rPr>
        <w:t>El evento adverso no solo se presenta en los pacientes</w:t>
      </w:r>
      <w:r w:rsidR="00095167" w:rsidRPr="007D33B0">
        <w:rPr>
          <w:rFonts w:cs="Arial"/>
        </w:rPr>
        <w:t xml:space="preserve">, también en el </w:t>
      </w:r>
      <w:r w:rsidRPr="007D33B0">
        <w:rPr>
          <w:rFonts w:cs="Arial"/>
        </w:rPr>
        <w:t>personal de salud</w:t>
      </w:r>
      <w:r w:rsidR="002B144A" w:rsidRPr="007D33B0">
        <w:rPr>
          <w:rFonts w:cs="Arial"/>
        </w:rPr>
        <w:t xml:space="preserve">, </w:t>
      </w:r>
      <w:r w:rsidRPr="007D33B0">
        <w:rPr>
          <w:rFonts w:cs="Arial"/>
        </w:rPr>
        <w:t>medio ambiente, inducido durante la utilización de medicamentos o dispositivos médicos</w:t>
      </w:r>
      <w:r w:rsidR="005B3BAF" w:rsidRPr="007D33B0">
        <w:rPr>
          <w:rFonts w:cs="Arial"/>
        </w:rPr>
        <w:t xml:space="preserve">. </w:t>
      </w:r>
    </w:p>
    <w:p w14:paraId="3CB7FEBA" w14:textId="26828A8E" w:rsidR="00DE3EC5" w:rsidRPr="007D33B0" w:rsidRDefault="005B3BAF" w:rsidP="007D33B0">
      <w:pPr>
        <w:pStyle w:val="Sinespaciado"/>
        <w:spacing w:after="120" w:line="276" w:lineRule="auto"/>
        <w:jc w:val="both"/>
        <w:rPr>
          <w:rFonts w:cs="Arial"/>
        </w:rPr>
      </w:pPr>
      <w:r w:rsidRPr="007D33B0">
        <w:rPr>
          <w:rFonts w:cs="Arial"/>
        </w:rPr>
        <w:t>A</w:t>
      </w:r>
      <w:r w:rsidR="00E11599" w:rsidRPr="007D33B0">
        <w:rPr>
          <w:rFonts w:cs="Arial"/>
        </w:rPr>
        <w:t xml:space="preserve"> continuación</w:t>
      </w:r>
      <w:r w:rsidR="00836F6D" w:rsidRPr="007D33B0">
        <w:rPr>
          <w:rFonts w:cs="Arial"/>
        </w:rPr>
        <w:t>,</w:t>
      </w:r>
      <w:r w:rsidR="00E11599" w:rsidRPr="007D33B0">
        <w:rPr>
          <w:rFonts w:cs="Arial"/>
        </w:rPr>
        <w:t xml:space="preserve"> se muestra </w:t>
      </w:r>
      <w:r w:rsidR="00E65B91" w:rsidRPr="007D33B0">
        <w:rPr>
          <w:rFonts w:cs="Arial"/>
        </w:rPr>
        <w:t xml:space="preserve">diferentes problemas relacionados con medicamentos, </w:t>
      </w:r>
    </w:p>
    <w:p w14:paraId="79B3F8AA" w14:textId="29D03993" w:rsidR="00DE3EC5" w:rsidRPr="007D33B0" w:rsidRDefault="00DE3EC5" w:rsidP="007D33B0">
      <w:pPr>
        <w:pStyle w:val="Sinespaciado"/>
        <w:spacing w:after="120" w:line="276" w:lineRule="auto"/>
        <w:jc w:val="both"/>
        <w:rPr>
          <w:rFonts w:cs="Arial"/>
        </w:rPr>
      </w:pPr>
    </w:p>
    <w:p w14:paraId="343D89F4" w14:textId="68D57AD5" w:rsidR="00277EA2" w:rsidRPr="007D33B0" w:rsidRDefault="00277EA2" w:rsidP="007D33B0">
      <w:pPr>
        <w:pStyle w:val="Sinespaciado"/>
        <w:spacing w:after="120" w:line="276" w:lineRule="auto"/>
        <w:jc w:val="center"/>
        <w:rPr>
          <w:rFonts w:cs="Arial"/>
        </w:rPr>
      </w:pPr>
      <w:commentRangeStart w:id="21"/>
      <w:r w:rsidRPr="007D33B0">
        <w:rPr>
          <w:rFonts w:cs="Arial"/>
          <w:noProof/>
          <w:lang w:val="en-US" w:eastAsia="en-US"/>
        </w:rPr>
        <w:drawing>
          <wp:inline distT="0" distB="0" distL="0" distR="0" wp14:anchorId="7BB8E594" wp14:editId="56B7633F">
            <wp:extent cx="5107096" cy="819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99" cy="827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21"/>
      <w:r w:rsidRPr="007D33B0">
        <w:rPr>
          <w:rStyle w:val="Refdecomentario"/>
          <w:rFonts w:cs="Arial"/>
          <w:sz w:val="20"/>
          <w:szCs w:val="20"/>
        </w:rPr>
        <w:commentReference w:id="21"/>
      </w:r>
    </w:p>
    <w:p w14:paraId="54AAC3A6" w14:textId="77777777" w:rsidR="005D5F19" w:rsidRDefault="005D5F19" w:rsidP="007D33B0">
      <w:pPr>
        <w:spacing w:after="120"/>
        <w:jc w:val="both"/>
        <w:rPr>
          <w:rFonts w:cs="Arial"/>
        </w:rPr>
      </w:pPr>
    </w:p>
    <w:p w14:paraId="790A2A3F" w14:textId="56DC6DF2" w:rsidR="00314F9F" w:rsidRPr="007D33B0" w:rsidRDefault="00314F9F" w:rsidP="00314F9F">
      <w:pPr>
        <w:pStyle w:val="Sinespaciado"/>
        <w:spacing w:after="120" w:line="276" w:lineRule="auto"/>
        <w:jc w:val="both"/>
        <w:rPr>
          <w:rFonts w:cs="Arial"/>
        </w:rPr>
      </w:pPr>
      <w:r>
        <w:rPr>
          <w:rFonts w:cs="Arial"/>
        </w:rPr>
        <w:t xml:space="preserve">Para complementar la información, </w:t>
      </w:r>
      <w:ins w:id="22" w:author="JHON JAIRO RODRIGUEZ PEREZ" w:date="2022-06-07T22:52:00Z">
        <w:r w:rsidR="00B96251">
          <w:rPr>
            <w:rFonts w:cs="Arial"/>
          </w:rPr>
          <w:t>se</w:t>
        </w:r>
      </w:ins>
      <w:del w:id="23" w:author="JHON JAIRO RODRIGUEZ PEREZ" w:date="2022-06-07T22:52:00Z">
        <w:r w:rsidDel="00B96251">
          <w:rPr>
            <w:rFonts w:cs="Arial"/>
          </w:rPr>
          <w:delText>lo</w:delText>
        </w:r>
      </w:del>
      <w:r>
        <w:rPr>
          <w:rFonts w:cs="Arial"/>
        </w:rPr>
        <w:t xml:space="preserve"> invita</w:t>
      </w:r>
      <w:del w:id="24" w:author="JHON JAIRO RODRIGUEZ PEREZ" w:date="2022-06-07T22:52:00Z">
        <w:r w:rsidDel="00B96251">
          <w:rPr>
            <w:rFonts w:cs="Arial"/>
          </w:rPr>
          <w:delText>mso</w:delText>
        </w:r>
      </w:del>
      <w:r>
        <w:rPr>
          <w:rFonts w:cs="Arial"/>
        </w:rPr>
        <w:t xml:space="preserve"> a ver el video</w:t>
      </w:r>
      <w:r w:rsidRPr="007D33B0">
        <w:rPr>
          <w:rFonts w:cs="Arial"/>
        </w:rPr>
        <w:t xml:space="preserve"> </w:t>
      </w:r>
      <w:r w:rsidRPr="00314F9F">
        <w:rPr>
          <w:rFonts w:cs="Arial"/>
          <w:b/>
        </w:rPr>
        <w:t>Medicamentos en PRM</w:t>
      </w:r>
      <w:r w:rsidRPr="007D33B0">
        <w:rPr>
          <w:rFonts w:cs="Arial"/>
        </w:rPr>
        <w:t xml:space="preserve">, ubicado en </w:t>
      </w:r>
      <w:r>
        <w:rPr>
          <w:rFonts w:cs="Arial"/>
        </w:rPr>
        <w:t>el</w:t>
      </w:r>
      <w:r w:rsidRPr="007D33B0">
        <w:rPr>
          <w:rFonts w:cs="Arial"/>
        </w:rPr>
        <w:t xml:space="preserve"> material complementario. </w:t>
      </w:r>
    </w:p>
    <w:p w14:paraId="14C863EC" w14:textId="36D1493E" w:rsidR="00896C38" w:rsidRPr="007D33B0" w:rsidRDefault="005D5F19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La vigilancia a los productos farmacéuticos posterior a su comercialización</w:t>
      </w:r>
      <w:r w:rsidR="00314F9F">
        <w:rPr>
          <w:rFonts w:cs="Arial"/>
        </w:rPr>
        <w:t>,</w:t>
      </w:r>
      <w:r w:rsidRPr="007D33B0">
        <w:rPr>
          <w:rFonts w:cs="Arial"/>
        </w:rPr>
        <w:t xml:space="preserve"> garantiza la seguridad de los medicamentos en su destino final. El programa de </w:t>
      </w:r>
      <w:del w:id="25" w:author="JHON JAIRO RODRIGUEZ PEREZ" w:date="2022-06-07T22:53:00Z">
        <w:r w:rsidRPr="007D33B0" w:rsidDel="00B96251">
          <w:rPr>
            <w:rFonts w:cs="Arial"/>
          </w:rPr>
          <w:delText>F</w:delText>
        </w:r>
      </w:del>
      <w:ins w:id="26" w:author="JHON JAIRO RODRIGUEZ PEREZ" w:date="2022-06-07T22:53:00Z">
        <w:r w:rsidR="00B96251">
          <w:rPr>
            <w:rFonts w:cs="Arial"/>
          </w:rPr>
          <w:t>f</w:t>
        </w:r>
      </w:ins>
      <w:r w:rsidRPr="007D33B0">
        <w:rPr>
          <w:rFonts w:cs="Arial"/>
        </w:rPr>
        <w:t>armacovigilancia se implementa en todas las instituciones prestadora</w:t>
      </w:r>
      <w:r w:rsidR="0016107C" w:rsidRPr="007D33B0">
        <w:rPr>
          <w:rFonts w:cs="Arial"/>
        </w:rPr>
        <w:t>s</w:t>
      </w:r>
      <w:r w:rsidRPr="007D33B0">
        <w:rPr>
          <w:rFonts w:cs="Arial"/>
        </w:rPr>
        <w:t xml:space="preserve"> de servicio de salud, con el objetivo principal de vigilar a los diferentes actores del proceso:</w:t>
      </w:r>
    </w:p>
    <w:p w14:paraId="75D39CF7" w14:textId="77777777" w:rsidR="00920FEF" w:rsidRPr="007D33B0" w:rsidRDefault="00920FEF" w:rsidP="007D33B0">
      <w:pPr>
        <w:spacing w:after="120"/>
        <w:jc w:val="both"/>
        <w:rPr>
          <w:rFonts w:cs="Arial"/>
        </w:rPr>
      </w:pPr>
    </w:p>
    <w:p w14:paraId="593993CD" w14:textId="77777777" w:rsidR="00896C38" w:rsidRPr="007D33B0" w:rsidRDefault="00896C38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commentRangeStart w:id="27"/>
      <w:r w:rsidRPr="007D33B0">
        <w:rPr>
          <w:rFonts w:cs="Arial"/>
        </w:rPr>
        <w:t>P</w:t>
      </w:r>
      <w:r w:rsidR="005D5F19" w:rsidRPr="007D33B0">
        <w:rPr>
          <w:rFonts w:cs="Arial"/>
        </w:rPr>
        <w:t>acientes</w:t>
      </w:r>
      <w:r w:rsidRPr="007D33B0">
        <w:rPr>
          <w:rFonts w:cs="Arial"/>
        </w:rPr>
        <w:t>.</w:t>
      </w:r>
    </w:p>
    <w:p w14:paraId="584869F8" w14:textId="77777777" w:rsidR="00896C38" w:rsidRPr="007D33B0" w:rsidRDefault="00896C38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F</w:t>
      </w:r>
      <w:r w:rsidR="005D5F19" w:rsidRPr="007D33B0">
        <w:rPr>
          <w:rFonts w:cs="Arial"/>
        </w:rPr>
        <w:t>amiliares</w:t>
      </w:r>
      <w:r w:rsidRPr="007D33B0">
        <w:rPr>
          <w:rFonts w:cs="Arial"/>
        </w:rPr>
        <w:t>.</w:t>
      </w:r>
    </w:p>
    <w:p w14:paraId="7284542B" w14:textId="77777777" w:rsidR="00896C38" w:rsidRPr="007D33B0" w:rsidRDefault="00896C38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C</w:t>
      </w:r>
      <w:r w:rsidR="005D5F19" w:rsidRPr="007D33B0">
        <w:rPr>
          <w:rFonts w:cs="Arial"/>
        </w:rPr>
        <w:t>uidadores</w:t>
      </w:r>
      <w:r w:rsidRPr="007D33B0">
        <w:rPr>
          <w:rFonts w:cs="Arial"/>
        </w:rPr>
        <w:t>.</w:t>
      </w:r>
    </w:p>
    <w:p w14:paraId="02982CFB" w14:textId="77777777" w:rsidR="00896C38" w:rsidRPr="007D33B0" w:rsidRDefault="00896C38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M</w:t>
      </w:r>
      <w:r w:rsidR="005D5F19" w:rsidRPr="007D33B0">
        <w:rPr>
          <w:rFonts w:cs="Arial"/>
        </w:rPr>
        <w:t>édico tratante</w:t>
      </w:r>
      <w:r w:rsidRPr="007D33B0">
        <w:rPr>
          <w:rFonts w:cs="Arial"/>
        </w:rPr>
        <w:t>.</w:t>
      </w:r>
    </w:p>
    <w:p w14:paraId="01217456" w14:textId="77777777" w:rsidR="00896C38" w:rsidRPr="007D33B0" w:rsidRDefault="00896C38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C</w:t>
      </w:r>
      <w:r w:rsidR="005D5F19" w:rsidRPr="007D33B0">
        <w:rPr>
          <w:rFonts w:cs="Arial"/>
        </w:rPr>
        <w:t>línicas</w:t>
      </w:r>
      <w:r w:rsidRPr="007D33B0">
        <w:rPr>
          <w:rFonts w:cs="Arial"/>
        </w:rPr>
        <w:t>.</w:t>
      </w:r>
    </w:p>
    <w:p w14:paraId="5D84CC61" w14:textId="77777777" w:rsidR="005E728D" w:rsidRPr="007D33B0" w:rsidRDefault="005E728D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H</w:t>
      </w:r>
      <w:r w:rsidR="005D5F19" w:rsidRPr="007D33B0">
        <w:rPr>
          <w:rFonts w:cs="Arial"/>
        </w:rPr>
        <w:t>ospitales</w:t>
      </w:r>
      <w:r w:rsidRPr="007D33B0">
        <w:rPr>
          <w:rFonts w:cs="Arial"/>
        </w:rPr>
        <w:t>.</w:t>
      </w:r>
    </w:p>
    <w:p w14:paraId="1CC5CF16" w14:textId="2BB71826" w:rsidR="005D5F19" w:rsidRPr="007D33B0" w:rsidRDefault="00245E27" w:rsidP="007D33B0">
      <w:pPr>
        <w:pStyle w:val="Prrafodelista"/>
        <w:numPr>
          <w:ilvl w:val="0"/>
          <w:numId w:val="30"/>
        </w:numPr>
        <w:spacing w:after="120"/>
        <w:contextualSpacing w:val="0"/>
        <w:jc w:val="both"/>
        <w:rPr>
          <w:rFonts w:cs="Arial"/>
        </w:rPr>
      </w:pPr>
      <w:r w:rsidRPr="007D33B0">
        <w:rPr>
          <w:rFonts w:cs="Arial"/>
        </w:rPr>
        <w:t>E</w:t>
      </w:r>
      <w:r w:rsidR="005D5F19" w:rsidRPr="007D33B0">
        <w:rPr>
          <w:rFonts w:cs="Arial"/>
        </w:rPr>
        <w:t>ntes territoriales de salud</w:t>
      </w:r>
      <w:r w:rsidRPr="007D33B0">
        <w:rPr>
          <w:rFonts w:cs="Arial"/>
        </w:rPr>
        <w:t xml:space="preserve"> (</w:t>
      </w:r>
      <w:r w:rsidR="005D5F19" w:rsidRPr="007D33B0">
        <w:rPr>
          <w:rFonts w:cs="Arial"/>
        </w:rPr>
        <w:t>servicio farmacéutico, farmacias/ droguerías</w:t>
      </w:r>
      <w:r w:rsidRPr="007D33B0">
        <w:rPr>
          <w:rFonts w:cs="Arial"/>
        </w:rPr>
        <w:t>)</w:t>
      </w:r>
      <w:commentRangeEnd w:id="27"/>
      <w:r w:rsidR="00920FEF" w:rsidRPr="007D33B0">
        <w:rPr>
          <w:rStyle w:val="Refdecomentario"/>
          <w:rFonts w:cs="Arial"/>
          <w:sz w:val="20"/>
          <w:szCs w:val="20"/>
        </w:rPr>
        <w:commentReference w:id="27"/>
      </w:r>
      <w:r w:rsidR="005D5F19" w:rsidRPr="007D33B0">
        <w:rPr>
          <w:rFonts w:cs="Arial"/>
        </w:rPr>
        <w:t>.</w:t>
      </w:r>
    </w:p>
    <w:p w14:paraId="6BA64712" w14:textId="77777777" w:rsidR="005D5F19" w:rsidRPr="007D33B0" w:rsidRDefault="005D5F19" w:rsidP="007D33B0">
      <w:pPr>
        <w:spacing w:after="120"/>
        <w:ind w:left="720"/>
        <w:jc w:val="both"/>
        <w:rPr>
          <w:rFonts w:cs="Arial"/>
        </w:rPr>
      </w:pPr>
    </w:p>
    <w:p w14:paraId="650173B3" w14:textId="5B0A6E66" w:rsidR="005D5F19" w:rsidRPr="007D33B0" w:rsidRDefault="005D5F19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Las entidades prestadoras de servicios de salud deben articular en forma integral los programas de </w:t>
      </w:r>
      <w:del w:id="28" w:author="JHON JAIRO RODRIGUEZ PEREZ" w:date="2022-06-07T22:53:00Z">
        <w:r w:rsidRPr="007D33B0" w:rsidDel="00B96251">
          <w:rPr>
            <w:rFonts w:cs="Arial"/>
          </w:rPr>
          <w:delText>S</w:delText>
        </w:r>
      </w:del>
      <w:ins w:id="29" w:author="JHON JAIRO RODRIGUEZ PEREZ" w:date="2022-06-07T22:53:00Z">
        <w:r w:rsidR="00B96251">
          <w:rPr>
            <w:rFonts w:cs="Arial"/>
          </w:rPr>
          <w:t>s</w:t>
        </w:r>
      </w:ins>
      <w:r w:rsidRPr="007D33B0">
        <w:rPr>
          <w:rFonts w:cs="Arial"/>
        </w:rPr>
        <w:t xml:space="preserve">eguridad del </w:t>
      </w:r>
      <w:ins w:id="30" w:author="JHON JAIRO RODRIGUEZ PEREZ" w:date="2022-06-07T22:53:00Z">
        <w:r w:rsidR="00B96251">
          <w:rPr>
            <w:rFonts w:cs="Arial"/>
          </w:rPr>
          <w:t>p</w:t>
        </w:r>
      </w:ins>
      <w:del w:id="31" w:author="JHON JAIRO RODRIGUEZ PEREZ" w:date="2022-06-07T22:53:00Z">
        <w:r w:rsidRPr="007D33B0" w:rsidDel="00B96251">
          <w:rPr>
            <w:rFonts w:cs="Arial"/>
          </w:rPr>
          <w:delText>P</w:delText>
        </w:r>
      </w:del>
      <w:r w:rsidRPr="007D33B0">
        <w:rPr>
          <w:rFonts w:cs="Arial"/>
        </w:rPr>
        <w:t xml:space="preserve">aciente con los de </w:t>
      </w:r>
      <w:ins w:id="32" w:author="JHON JAIRO RODRIGUEZ PEREZ" w:date="2022-06-07T22:53:00Z">
        <w:r w:rsidR="00B96251">
          <w:rPr>
            <w:rFonts w:cs="Arial"/>
          </w:rPr>
          <w:t>f</w:t>
        </w:r>
      </w:ins>
      <w:del w:id="33" w:author="JHON JAIRO RODRIGUEZ PEREZ" w:date="2022-06-07T22:53:00Z">
        <w:r w:rsidRPr="007D33B0" w:rsidDel="00B96251">
          <w:rPr>
            <w:rFonts w:cs="Arial"/>
          </w:rPr>
          <w:delText>F</w:delText>
        </w:r>
      </w:del>
      <w:r w:rsidRPr="007D33B0">
        <w:rPr>
          <w:rFonts w:cs="Arial"/>
        </w:rPr>
        <w:t>armacovigilancia, tecnovigilancia, reactivo vigilancia y hemo vigilancia, con el propósito determinante de relacionar la identificación, registro, análisis y gestión de los incidentes y eventos adversos que se pueden presentar durante la atención en salud</w:t>
      </w:r>
      <w:r w:rsidR="009E3C54" w:rsidRPr="007D33B0">
        <w:rPr>
          <w:rFonts w:cs="Arial"/>
        </w:rPr>
        <w:t>,</w:t>
      </w:r>
      <w:r w:rsidRPr="007D33B0">
        <w:rPr>
          <w:rFonts w:cs="Arial"/>
        </w:rPr>
        <w:t xml:space="preserve"> de tal manera que se aprenda del error y </w:t>
      </w:r>
      <w:r w:rsidR="0049437C" w:rsidRPr="007D33B0">
        <w:rPr>
          <w:rFonts w:cs="Arial"/>
        </w:rPr>
        <w:t>s</w:t>
      </w:r>
      <w:r w:rsidRPr="007D33B0">
        <w:rPr>
          <w:rFonts w:cs="Arial"/>
        </w:rPr>
        <w:t>e aproveche la oportunidad de mejora.</w:t>
      </w:r>
    </w:p>
    <w:p w14:paraId="01177DDE" w14:textId="283E0DDA" w:rsidR="00084244" w:rsidRPr="007D33B0" w:rsidRDefault="00764114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Para </w:t>
      </w:r>
      <w:r w:rsidR="000B6D9D" w:rsidRPr="007D33B0">
        <w:rPr>
          <w:rFonts w:cs="Arial"/>
        </w:rPr>
        <w:t>profundizar</w:t>
      </w:r>
      <w:r w:rsidRPr="007D33B0">
        <w:rPr>
          <w:rFonts w:cs="Arial"/>
        </w:rPr>
        <w:t xml:space="preserve"> el tema de </w:t>
      </w:r>
      <w:r w:rsidR="000B6D9D" w:rsidRPr="007D33B0">
        <w:rPr>
          <w:rFonts w:cs="Arial"/>
        </w:rPr>
        <w:t>farmacovigilancia</w:t>
      </w:r>
      <w:r w:rsidRPr="007D33B0">
        <w:rPr>
          <w:rFonts w:cs="Arial"/>
        </w:rPr>
        <w:t xml:space="preserve">, se invita al aprendiz a consultar los documentos </w:t>
      </w:r>
      <w:r w:rsidR="00314F9F">
        <w:rPr>
          <w:rFonts w:cs="Arial"/>
          <w:b/>
        </w:rPr>
        <w:t>F</w:t>
      </w:r>
      <w:r w:rsidR="005D5F19" w:rsidRPr="00314F9F">
        <w:rPr>
          <w:rFonts w:cs="Arial"/>
          <w:b/>
        </w:rPr>
        <w:t>armacovigilancia pacientes</w:t>
      </w:r>
      <w:r w:rsidR="000B6D9D" w:rsidRPr="007D33B0">
        <w:rPr>
          <w:rFonts w:cs="Arial"/>
        </w:rPr>
        <w:t xml:space="preserve"> </w:t>
      </w:r>
      <w:r w:rsidRPr="007D33B0">
        <w:rPr>
          <w:rFonts w:cs="Arial"/>
        </w:rPr>
        <w:t xml:space="preserve">y </w:t>
      </w:r>
      <w:r w:rsidRPr="00314F9F">
        <w:rPr>
          <w:rFonts w:cs="Arial"/>
          <w:b/>
        </w:rPr>
        <w:t>F</w:t>
      </w:r>
      <w:r w:rsidR="005D5F19" w:rsidRPr="00314F9F">
        <w:rPr>
          <w:rFonts w:cs="Arial"/>
          <w:b/>
        </w:rPr>
        <w:t xml:space="preserve">armacovigilancia </w:t>
      </w:r>
      <w:r w:rsidR="000B6D9D" w:rsidRPr="00314F9F">
        <w:rPr>
          <w:rFonts w:cs="Arial"/>
          <w:b/>
        </w:rPr>
        <w:t>profesionales</w:t>
      </w:r>
      <w:r w:rsidR="005D5F19" w:rsidRPr="00314F9F">
        <w:rPr>
          <w:rFonts w:cs="Arial"/>
          <w:b/>
        </w:rPr>
        <w:t xml:space="preserve"> de la salud</w:t>
      </w:r>
      <w:r w:rsidR="000B6D9D" w:rsidRPr="007D33B0">
        <w:rPr>
          <w:rFonts w:cs="Arial"/>
        </w:rPr>
        <w:t xml:space="preserve">, ubicados en </w:t>
      </w:r>
      <w:r w:rsidR="00314F9F">
        <w:rPr>
          <w:rFonts w:cs="Arial"/>
        </w:rPr>
        <w:t>el</w:t>
      </w:r>
      <w:r w:rsidR="000B6D9D" w:rsidRPr="007D33B0">
        <w:rPr>
          <w:rFonts w:cs="Arial"/>
        </w:rPr>
        <w:t xml:space="preserve"> material complementario.</w:t>
      </w:r>
    </w:p>
    <w:p w14:paraId="36DC70D4" w14:textId="77777777" w:rsidR="000B6D9D" w:rsidRPr="007D33B0" w:rsidRDefault="000B6D9D" w:rsidP="007D33B0">
      <w:pPr>
        <w:spacing w:after="120"/>
        <w:jc w:val="both"/>
        <w:rPr>
          <w:rFonts w:cs="Arial"/>
        </w:rPr>
      </w:pPr>
    </w:p>
    <w:p w14:paraId="7B02A015" w14:textId="61A61D30" w:rsidR="000B6D9D" w:rsidRPr="007D33B0" w:rsidRDefault="000B6D9D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A continuación, </w:t>
      </w:r>
      <w:r w:rsidR="00314F9F">
        <w:rPr>
          <w:rFonts w:cs="Arial"/>
        </w:rPr>
        <w:t>se presenta un</w:t>
      </w:r>
      <w:r w:rsidRPr="007D33B0">
        <w:rPr>
          <w:rFonts w:cs="Arial"/>
        </w:rPr>
        <w:t xml:space="preserve"> esquema que explica el ciclo de vida de los dispositivos médicos</w:t>
      </w:r>
      <w:r w:rsidR="00314F9F">
        <w:rPr>
          <w:rFonts w:cs="Arial"/>
        </w:rPr>
        <w:t xml:space="preserve"> del </w:t>
      </w:r>
      <w:del w:id="34" w:author="JHON JAIRO RODRIGUEZ PEREZ" w:date="2022-06-07T22:54:00Z">
        <w:r w:rsidR="00314F9F" w:rsidDel="00B96251">
          <w:rPr>
            <w:rFonts w:cs="Arial"/>
          </w:rPr>
          <w:delText>Pro</w:delText>
        </w:r>
        <w:r w:rsidR="00314F9F" w:rsidRPr="00314F9F" w:rsidDel="00B96251">
          <w:rPr>
            <w:rFonts w:cs="Arial"/>
          </w:rPr>
          <w:delText xml:space="preserve"> </w:delText>
        </w:r>
      </w:del>
      <w:r w:rsidR="00314F9F" w:rsidRPr="007D33B0">
        <w:rPr>
          <w:rFonts w:cs="Arial"/>
        </w:rPr>
        <w:t>Programa Nacional de Tecnovigilancia INVIMA</w:t>
      </w:r>
      <w:r w:rsidR="00EE67C2" w:rsidRPr="007D33B0">
        <w:rPr>
          <w:rFonts w:cs="Arial"/>
        </w:rPr>
        <w:t>:</w:t>
      </w:r>
    </w:p>
    <w:p w14:paraId="02B282CC" w14:textId="77777777" w:rsidR="00DA6AD3" w:rsidRPr="007D33B0" w:rsidRDefault="00DA6AD3" w:rsidP="007D33B0">
      <w:pPr>
        <w:spacing w:after="120"/>
        <w:jc w:val="both"/>
        <w:rPr>
          <w:rFonts w:cs="Arial"/>
        </w:rPr>
      </w:pPr>
    </w:p>
    <w:p w14:paraId="4C5B0DBE" w14:textId="594598EB" w:rsidR="00017E85" w:rsidRPr="007D33B0" w:rsidRDefault="002D77D1" w:rsidP="007D33B0">
      <w:pPr>
        <w:pStyle w:val="Prrafodelista"/>
        <w:numPr>
          <w:ilvl w:val="0"/>
          <w:numId w:val="19"/>
        </w:numPr>
        <w:spacing w:after="120"/>
        <w:contextualSpacing w:val="0"/>
        <w:jc w:val="both"/>
        <w:rPr>
          <w:rFonts w:cs="Arial"/>
          <w:b/>
        </w:rPr>
      </w:pPr>
      <w:r w:rsidRPr="007D33B0">
        <w:rPr>
          <w:rFonts w:cs="Arial"/>
          <w:b/>
        </w:rPr>
        <w:t>Programa de tecnovigilancia</w:t>
      </w:r>
    </w:p>
    <w:p w14:paraId="7CC8D40E" w14:textId="6223FC6C" w:rsidR="00017E85" w:rsidRPr="007D33B0" w:rsidRDefault="00017E85" w:rsidP="007D33B0">
      <w:pPr>
        <w:spacing w:after="120"/>
        <w:jc w:val="both"/>
        <w:rPr>
          <w:rFonts w:cs="Arial"/>
        </w:rPr>
      </w:pPr>
      <w:commentRangeStart w:id="35"/>
      <w:r w:rsidRPr="007D33B0">
        <w:rPr>
          <w:rFonts w:cs="Arial"/>
        </w:rPr>
        <w:t>E</w:t>
      </w:r>
      <w:r w:rsidR="00314F9F">
        <w:rPr>
          <w:rFonts w:cs="Arial"/>
        </w:rPr>
        <w:t>s una e</w:t>
      </w:r>
      <w:r w:rsidRPr="007D33B0">
        <w:rPr>
          <w:rFonts w:cs="Arial"/>
        </w:rPr>
        <w:t>strategia de vigilancia post comercialización y evaluación sanitaria, para la identificación, evaluación, gestión y divulgación oportuna de la información de seguridad relacionada con el uso de los dispositivos médicos que se importan, fabrican y distribuyen en el país, afín de tomar medidas eficientes en aras de proteger la salud pública de los colombianos (</w:t>
      </w:r>
      <w:r w:rsidRPr="007D33B0">
        <w:rPr>
          <w:rFonts w:cs="Arial"/>
          <w:b/>
        </w:rPr>
        <w:t>Resolución 4816 de 2008, Artículo</w:t>
      </w:r>
      <w:ins w:id="36" w:author="JHON JAIRO RODRIGUEZ PEREZ" w:date="2022-06-07T22:54:00Z">
        <w:r w:rsidR="00B96251">
          <w:rPr>
            <w:rFonts w:cs="Arial"/>
            <w:b/>
          </w:rPr>
          <w:t xml:space="preserve"> </w:t>
        </w:r>
      </w:ins>
      <w:r w:rsidRPr="007D33B0">
        <w:rPr>
          <w:rFonts w:cs="Arial"/>
          <w:b/>
        </w:rPr>
        <w:t>1</w:t>
      </w:r>
      <w:del w:id="37" w:author="JHON JAIRO RODRIGUEZ PEREZ" w:date="2022-06-07T22:54:00Z">
        <w:r w:rsidRPr="007D33B0" w:rsidDel="00B96251">
          <w:rPr>
            <w:rFonts w:cs="Arial"/>
          </w:rPr>
          <w:delText>°</w:delText>
        </w:r>
      </w:del>
      <w:r w:rsidRPr="007D33B0">
        <w:rPr>
          <w:rFonts w:cs="Arial"/>
        </w:rPr>
        <w:t>).</w:t>
      </w:r>
      <w:commentRangeEnd w:id="35"/>
      <w:r w:rsidR="0011405C" w:rsidRPr="007D33B0">
        <w:rPr>
          <w:rStyle w:val="Refdecomentario"/>
          <w:rFonts w:cs="Arial"/>
          <w:sz w:val="20"/>
          <w:szCs w:val="20"/>
        </w:rPr>
        <w:commentReference w:id="35"/>
      </w:r>
    </w:p>
    <w:p w14:paraId="5826B03F" w14:textId="77777777" w:rsidR="008028B4" w:rsidRPr="007D33B0" w:rsidRDefault="008028B4" w:rsidP="007D33B0">
      <w:pPr>
        <w:spacing w:after="120"/>
        <w:jc w:val="both"/>
        <w:rPr>
          <w:rFonts w:cs="Arial"/>
          <w:iCs/>
        </w:rPr>
      </w:pPr>
    </w:p>
    <w:p w14:paraId="4A5F22A9" w14:textId="7B2863B5" w:rsidR="008028B4" w:rsidRDefault="008028B4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Para comprender la importancia de la tecnovigilancia, es muy importante revisar el concepto sobre DM (Dispositivos médicos) los cuales incluyen a todos los equipos biomédicos utilizados en la asistencia a los pacientes en el entorno hospitalario,</w:t>
      </w:r>
      <w:ins w:id="38" w:author="JHON JAIRO RODRIGUEZ PEREZ" w:date="2022-06-07T22:54:00Z">
        <w:r w:rsidR="00B96251">
          <w:rPr>
            <w:rFonts w:cs="Arial"/>
          </w:rPr>
          <w:t xml:space="preserve"> sin</w:t>
        </w:r>
      </w:ins>
      <w:r w:rsidRPr="007D33B0">
        <w:rPr>
          <w:rFonts w:cs="Arial"/>
        </w:rPr>
        <w:t xml:space="preserve"> importar el nivel de complejidad en el que se encuentren</w:t>
      </w:r>
      <w:ins w:id="39" w:author="JHON JAIRO RODRIGUEZ PEREZ" w:date="2022-06-07T22:55:00Z">
        <w:r w:rsidR="00B96251">
          <w:rPr>
            <w:rFonts w:cs="Arial"/>
          </w:rPr>
          <w:t xml:space="preserve"> (ver figura 1)</w:t>
        </w:r>
      </w:ins>
      <w:r w:rsidRPr="007D33B0">
        <w:rPr>
          <w:rFonts w:cs="Arial"/>
        </w:rPr>
        <w:t xml:space="preserve">. </w:t>
      </w:r>
    </w:p>
    <w:p w14:paraId="716C7DB4" w14:textId="77777777" w:rsidR="00314F9F" w:rsidRDefault="00314F9F" w:rsidP="007D33B0">
      <w:pPr>
        <w:spacing w:after="120"/>
        <w:jc w:val="both"/>
        <w:rPr>
          <w:rFonts w:cs="Arial"/>
        </w:rPr>
      </w:pPr>
    </w:p>
    <w:p w14:paraId="06C400F3" w14:textId="77777777" w:rsidR="00314F9F" w:rsidRPr="007D33B0" w:rsidRDefault="00314F9F" w:rsidP="00B96251">
      <w:pPr>
        <w:spacing w:after="120"/>
        <w:rPr>
          <w:rFonts w:cs="Arial"/>
          <w:i/>
          <w:iCs/>
          <w:noProof/>
        </w:rPr>
        <w:pPrChange w:id="40" w:author="JHON JAIRO RODRIGUEZ PEREZ" w:date="2022-06-07T22:55:00Z">
          <w:pPr>
            <w:spacing w:after="120"/>
            <w:jc w:val="center"/>
          </w:pPr>
        </w:pPrChange>
      </w:pPr>
      <w:r w:rsidRPr="007D33B0">
        <w:rPr>
          <w:rFonts w:cs="Arial"/>
          <w:b/>
          <w:bCs/>
          <w:noProof/>
        </w:rPr>
        <w:t>Figura 1</w:t>
      </w:r>
      <w:r w:rsidRPr="007D33B0">
        <w:rPr>
          <w:rFonts w:cs="Arial"/>
          <w:b/>
          <w:bCs/>
          <w:noProof/>
        </w:rPr>
        <w:br/>
      </w:r>
      <w:r w:rsidRPr="007D33B0">
        <w:rPr>
          <w:rFonts w:cs="Arial"/>
          <w:i/>
          <w:iCs/>
          <w:noProof/>
        </w:rPr>
        <w:t>Ciclo de vida de los dispositivos médicos</w:t>
      </w:r>
    </w:p>
    <w:p w14:paraId="28651177" w14:textId="77777777" w:rsidR="00314F9F" w:rsidRPr="007D33B0" w:rsidRDefault="00314F9F" w:rsidP="00314F9F">
      <w:pPr>
        <w:spacing w:after="120"/>
        <w:jc w:val="center"/>
        <w:rPr>
          <w:rFonts w:cs="Arial"/>
        </w:rPr>
      </w:pPr>
      <w:commentRangeStart w:id="41"/>
      <w:r w:rsidRPr="007D33B0">
        <w:rPr>
          <w:rFonts w:cs="Arial"/>
          <w:noProof/>
          <w:lang w:val="en-US" w:eastAsia="en-US"/>
        </w:rPr>
        <w:drawing>
          <wp:inline distT="0" distB="0" distL="0" distR="0" wp14:anchorId="07139058" wp14:editId="1495371E">
            <wp:extent cx="4371971" cy="26900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2"/>
                    <a:stretch/>
                  </pic:blipFill>
                  <pic:spPr bwMode="auto">
                    <a:xfrm>
                      <a:off x="0" y="0"/>
                      <a:ext cx="4378941" cy="269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41"/>
      <w:r w:rsidRPr="007D33B0">
        <w:rPr>
          <w:rStyle w:val="Refdecomentario"/>
          <w:rFonts w:cs="Arial"/>
          <w:sz w:val="20"/>
          <w:szCs w:val="20"/>
        </w:rPr>
        <w:commentReference w:id="41"/>
      </w:r>
    </w:p>
    <w:p w14:paraId="485BDBFF" w14:textId="77777777" w:rsidR="00314F9F" w:rsidRPr="007D33B0" w:rsidRDefault="00314F9F" w:rsidP="00B96251">
      <w:pPr>
        <w:spacing w:after="120"/>
        <w:rPr>
          <w:rFonts w:cs="Arial"/>
        </w:rPr>
        <w:pPrChange w:id="42" w:author="JHON JAIRO RODRIGUEZ PEREZ" w:date="2022-06-07T22:55:00Z">
          <w:pPr>
            <w:spacing w:after="120"/>
            <w:jc w:val="center"/>
          </w:pPr>
        </w:pPrChange>
      </w:pPr>
      <w:r>
        <w:rPr>
          <w:rFonts w:cs="Arial"/>
        </w:rPr>
        <w:t>Nota.</w:t>
      </w:r>
      <w:r w:rsidRPr="007D33B0">
        <w:rPr>
          <w:rFonts w:cs="Arial"/>
        </w:rPr>
        <w:t xml:space="preserve"> </w:t>
      </w:r>
      <w:bookmarkStart w:id="43" w:name="_Hlk83093573"/>
      <w:r w:rsidRPr="007D33B0">
        <w:rPr>
          <w:rFonts w:cs="Arial"/>
        </w:rPr>
        <w:t>Programa Nacional de Tecnovigilancia INVIMA</w:t>
      </w:r>
      <w:bookmarkEnd w:id="43"/>
      <w:r>
        <w:rPr>
          <w:rFonts w:cs="Arial"/>
        </w:rPr>
        <w:t>.</w:t>
      </w:r>
    </w:p>
    <w:p w14:paraId="1DB5136D" w14:textId="77777777" w:rsidR="00314F9F" w:rsidRDefault="00314F9F" w:rsidP="007D33B0">
      <w:pPr>
        <w:spacing w:after="120"/>
        <w:jc w:val="both"/>
        <w:rPr>
          <w:rFonts w:cs="Arial"/>
        </w:rPr>
      </w:pPr>
    </w:p>
    <w:p w14:paraId="4E904CF2" w14:textId="67EE9995" w:rsidR="002E6F4E" w:rsidRPr="007D33B0" w:rsidRDefault="008028B4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Se invita al aprendiz a consultar los </w:t>
      </w:r>
      <w:r w:rsidR="002E6F4E" w:rsidRPr="007D33B0">
        <w:rPr>
          <w:rFonts w:cs="Arial"/>
        </w:rPr>
        <w:t xml:space="preserve">documentos </w:t>
      </w:r>
      <w:r w:rsidR="002E6F4E" w:rsidRPr="00314F9F">
        <w:rPr>
          <w:rFonts w:cs="Arial"/>
          <w:b/>
        </w:rPr>
        <w:t>ABC de dispositivos médicos</w:t>
      </w:r>
      <w:r w:rsidR="002E6F4E" w:rsidRPr="007D33B0">
        <w:rPr>
          <w:rFonts w:cs="Arial"/>
        </w:rPr>
        <w:t xml:space="preserve"> y </w:t>
      </w:r>
      <w:r w:rsidR="00314F9F" w:rsidRPr="00314F9F">
        <w:rPr>
          <w:rFonts w:cs="Arial"/>
          <w:b/>
        </w:rPr>
        <w:t>D</w:t>
      </w:r>
      <w:r w:rsidR="002E6F4E" w:rsidRPr="00314F9F">
        <w:rPr>
          <w:rFonts w:cs="Arial"/>
          <w:b/>
        </w:rPr>
        <w:t>ispositivos médicos</w:t>
      </w:r>
      <w:r w:rsidR="002E6F4E" w:rsidRPr="007D33B0">
        <w:rPr>
          <w:rFonts w:cs="Arial"/>
        </w:rPr>
        <w:t xml:space="preserve"> </w:t>
      </w:r>
      <w:r w:rsidR="00314F9F">
        <w:rPr>
          <w:rFonts w:cs="Arial"/>
        </w:rPr>
        <w:t>que se encuentran en el material complementario.</w:t>
      </w:r>
    </w:p>
    <w:p w14:paraId="6CDB78F5" w14:textId="4CE6B570" w:rsidR="00A359CB" w:rsidRPr="007D33B0" w:rsidRDefault="00A359CB" w:rsidP="007D33B0">
      <w:pPr>
        <w:pStyle w:val="Textocomentario"/>
        <w:spacing w:after="120" w:line="276" w:lineRule="auto"/>
        <w:rPr>
          <w:rFonts w:cs="Arial"/>
        </w:rPr>
      </w:pPr>
      <w:r w:rsidRPr="007D33B0">
        <w:rPr>
          <w:rFonts w:cs="Arial"/>
        </w:rPr>
        <w:t xml:space="preserve">La </w:t>
      </w:r>
      <w:del w:id="44" w:author="JHON JAIRO RODRIGUEZ PEREZ" w:date="2022-06-07T22:55:00Z">
        <w:r w:rsidRPr="007D33B0" w:rsidDel="00B96251">
          <w:rPr>
            <w:rFonts w:cs="Arial"/>
          </w:rPr>
          <w:delText>M</w:delText>
        </w:r>
      </w:del>
      <w:ins w:id="45" w:author="JHON JAIRO RODRIGUEZ PEREZ" w:date="2022-06-07T22:55:00Z">
        <w:r w:rsidR="00B96251">
          <w:rPr>
            <w:rFonts w:cs="Arial"/>
          </w:rPr>
          <w:t>m</w:t>
        </w:r>
      </w:ins>
      <w:r w:rsidRPr="007D33B0">
        <w:rPr>
          <w:rFonts w:cs="Arial"/>
        </w:rPr>
        <w:t>etodología de las estrategias de vigilancia epidemiológica estructuradas al interior del programa nacional de tecnovigilancia</w:t>
      </w:r>
      <w:r w:rsidR="00F65EB6" w:rsidRPr="007D33B0">
        <w:rPr>
          <w:rFonts w:cs="Arial"/>
        </w:rPr>
        <w:t xml:space="preserve"> para eventos o incidentes puede ser:</w:t>
      </w:r>
    </w:p>
    <w:p w14:paraId="44A214C5" w14:textId="77777777" w:rsidR="00F65EB6" w:rsidRPr="007D33B0" w:rsidRDefault="00F65EB6" w:rsidP="007D33B0">
      <w:pPr>
        <w:pStyle w:val="Textocomentario"/>
        <w:spacing w:after="120" w:line="276" w:lineRule="auto"/>
        <w:rPr>
          <w:rFonts w:cs="Arial"/>
        </w:rPr>
      </w:pPr>
    </w:p>
    <w:p w14:paraId="159B719B" w14:textId="2772C849" w:rsidR="00F65EB6" w:rsidRPr="007D33B0" w:rsidRDefault="00F65EB6" w:rsidP="007D33B0">
      <w:pPr>
        <w:pStyle w:val="Textocomentario"/>
        <w:numPr>
          <w:ilvl w:val="0"/>
          <w:numId w:val="42"/>
        </w:numPr>
        <w:spacing w:after="120" w:line="276" w:lineRule="auto"/>
        <w:rPr>
          <w:rFonts w:cs="Arial"/>
        </w:rPr>
      </w:pPr>
      <w:commentRangeStart w:id="46"/>
      <w:r w:rsidRPr="007D33B0">
        <w:rPr>
          <w:rFonts w:cs="Arial"/>
        </w:rPr>
        <w:t>Vigilancia proactiva.</w:t>
      </w:r>
    </w:p>
    <w:p w14:paraId="1A161C20" w14:textId="618EE352" w:rsidR="00F65EB6" w:rsidRPr="007D33B0" w:rsidRDefault="00F65EB6" w:rsidP="007D33B0">
      <w:pPr>
        <w:pStyle w:val="Textocomentario"/>
        <w:numPr>
          <w:ilvl w:val="0"/>
          <w:numId w:val="42"/>
        </w:numPr>
        <w:spacing w:after="120" w:line="276" w:lineRule="auto"/>
        <w:rPr>
          <w:rFonts w:cs="Arial"/>
        </w:rPr>
      </w:pPr>
      <w:r w:rsidRPr="007D33B0">
        <w:rPr>
          <w:rFonts w:cs="Arial"/>
        </w:rPr>
        <w:t>Vigilancia pasiva.</w:t>
      </w:r>
    </w:p>
    <w:p w14:paraId="48E4EE41" w14:textId="653516A0" w:rsidR="00F65EB6" w:rsidRPr="007D33B0" w:rsidRDefault="00F65EB6" w:rsidP="007D33B0">
      <w:pPr>
        <w:pStyle w:val="Textocomentario"/>
        <w:numPr>
          <w:ilvl w:val="0"/>
          <w:numId w:val="42"/>
        </w:numPr>
        <w:spacing w:after="120" w:line="276" w:lineRule="auto"/>
        <w:rPr>
          <w:rFonts w:cs="Arial"/>
        </w:rPr>
      </w:pPr>
      <w:r w:rsidRPr="007D33B0">
        <w:rPr>
          <w:rFonts w:cs="Arial"/>
        </w:rPr>
        <w:t>Vigilancia activa.</w:t>
      </w:r>
      <w:commentRangeEnd w:id="46"/>
      <w:r w:rsidR="00C83D50" w:rsidRPr="007D33B0">
        <w:rPr>
          <w:rStyle w:val="Refdecomentario"/>
          <w:rFonts w:cs="Arial"/>
          <w:sz w:val="20"/>
          <w:szCs w:val="20"/>
        </w:rPr>
        <w:commentReference w:id="46"/>
      </w:r>
    </w:p>
    <w:p w14:paraId="1571492B" w14:textId="1D5A7D1C" w:rsidR="00017E85" w:rsidRPr="007D33B0" w:rsidRDefault="00017E85" w:rsidP="007D33B0">
      <w:pPr>
        <w:spacing w:after="120"/>
        <w:jc w:val="both"/>
        <w:rPr>
          <w:rFonts w:cs="Arial"/>
        </w:rPr>
      </w:pPr>
    </w:p>
    <w:p w14:paraId="6A52AE53" w14:textId="4C10E794" w:rsidR="005B77DD" w:rsidRPr="007D33B0" w:rsidRDefault="00F65EB6" w:rsidP="007D33B0">
      <w:pPr>
        <w:spacing w:after="120"/>
        <w:jc w:val="both"/>
        <w:rPr>
          <w:rFonts w:cs="Arial"/>
          <w:b/>
        </w:rPr>
      </w:pPr>
      <w:r w:rsidRPr="007D33B0">
        <w:rPr>
          <w:rFonts w:cs="Arial"/>
          <w:bCs/>
        </w:rPr>
        <w:t>Los principios</w:t>
      </w:r>
      <w:r w:rsidR="002D77D1" w:rsidRPr="007D33B0">
        <w:rPr>
          <w:rFonts w:cs="Arial"/>
        </w:rPr>
        <w:t xml:space="preserve"> del programa nacional de tecnovigilancia</w:t>
      </w:r>
      <w:r w:rsidRPr="007D33B0">
        <w:rPr>
          <w:rFonts w:cs="Arial"/>
          <w:bCs/>
        </w:rPr>
        <w:t xml:space="preserve"> son</w:t>
      </w:r>
      <w:ins w:id="47" w:author="JHON JAIRO RODRIGUEZ PEREZ" w:date="2022-06-07T22:55:00Z">
        <w:r w:rsidR="00B96251">
          <w:rPr>
            <w:rFonts w:cs="Arial"/>
            <w:bCs/>
          </w:rPr>
          <w:t xml:space="preserve"> (ver</w:t>
        </w:r>
      </w:ins>
      <w:ins w:id="48" w:author="JHON JAIRO RODRIGUEZ PEREZ" w:date="2022-06-07T22:56:00Z">
        <w:r w:rsidR="00B96251">
          <w:rPr>
            <w:rFonts w:cs="Arial"/>
            <w:bCs/>
          </w:rPr>
          <w:t xml:space="preserve"> figura 2)</w:t>
        </w:r>
      </w:ins>
      <w:r w:rsidR="005B77DD" w:rsidRPr="007D33B0">
        <w:rPr>
          <w:rFonts w:cs="Arial"/>
        </w:rPr>
        <w:t>:</w:t>
      </w:r>
      <w:r w:rsidR="005B77DD" w:rsidRPr="007D33B0">
        <w:rPr>
          <w:rFonts w:cs="Arial"/>
          <w:b/>
        </w:rPr>
        <w:t xml:space="preserve"> </w:t>
      </w:r>
    </w:p>
    <w:p w14:paraId="26250CB3" w14:textId="77777777" w:rsidR="00F65EB6" w:rsidRPr="007D33B0" w:rsidRDefault="00F65EB6" w:rsidP="007D33B0">
      <w:pPr>
        <w:spacing w:after="120"/>
        <w:jc w:val="both"/>
        <w:rPr>
          <w:rFonts w:cs="Arial"/>
          <w:b/>
        </w:rPr>
      </w:pPr>
    </w:p>
    <w:p w14:paraId="1B4BD2C2" w14:textId="3E68637D" w:rsidR="00F65EB6" w:rsidRPr="007D33B0" w:rsidRDefault="00F65EB6" w:rsidP="00B96251">
      <w:pPr>
        <w:spacing w:after="120"/>
        <w:rPr>
          <w:rFonts w:cs="Arial"/>
          <w:bCs/>
          <w:i/>
          <w:iCs/>
        </w:rPr>
        <w:pPrChange w:id="49" w:author="JHON JAIRO RODRIGUEZ PEREZ" w:date="2022-06-07T22:56:00Z">
          <w:pPr>
            <w:spacing w:after="120"/>
            <w:jc w:val="center"/>
          </w:pPr>
        </w:pPrChange>
      </w:pPr>
      <w:r w:rsidRPr="007D33B0">
        <w:rPr>
          <w:rFonts w:cs="Arial"/>
          <w:b/>
        </w:rPr>
        <w:t>Figura 2</w:t>
      </w:r>
      <w:r w:rsidRPr="007D33B0">
        <w:rPr>
          <w:rFonts w:cs="Arial"/>
          <w:b/>
        </w:rPr>
        <w:br/>
      </w:r>
      <w:r w:rsidRPr="007D33B0">
        <w:rPr>
          <w:rFonts w:cs="Arial"/>
          <w:bCs/>
          <w:i/>
          <w:iCs/>
        </w:rPr>
        <w:t>Principios del pr</w:t>
      </w:r>
      <w:r w:rsidR="00DF0116">
        <w:rPr>
          <w:rFonts w:cs="Arial"/>
          <w:bCs/>
          <w:i/>
          <w:iCs/>
        </w:rPr>
        <w:t>ograma de tecnovigilancia</w:t>
      </w:r>
    </w:p>
    <w:p w14:paraId="00F6A5FC" w14:textId="2FD93055" w:rsidR="00070D7C" w:rsidRPr="007D33B0" w:rsidRDefault="008C318A" w:rsidP="007D33B0">
      <w:pPr>
        <w:spacing w:after="120"/>
        <w:jc w:val="center"/>
        <w:rPr>
          <w:rFonts w:cs="Arial"/>
          <w:b/>
        </w:rPr>
      </w:pPr>
      <w:commentRangeStart w:id="50"/>
      <w:r w:rsidRPr="007D33B0">
        <w:rPr>
          <w:rFonts w:cs="Arial"/>
          <w:b/>
          <w:noProof/>
          <w:lang w:val="en-US" w:eastAsia="en-US"/>
        </w:rPr>
        <w:drawing>
          <wp:inline distT="0" distB="0" distL="0" distR="0" wp14:anchorId="0CC6674A" wp14:editId="0560FF7C">
            <wp:extent cx="4579951" cy="2850294"/>
            <wp:effectExtent l="0" t="0" r="0" b="0"/>
            <wp:docPr id="24" name="Diagrama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commentRangeEnd w:id="50"/>
      <w:r w:rsidR="00DE214F" w:rsidRPr="007D33B0">
        <w:rPr>
          <w:rStyle w:val="Refdecomentario"/>
          <w:rFonts w:cs="Arial"/>
          <w:sz w:val="20"/>
          <w:szCs w:val="20"/>
        </w:rPr>
        <w:commentReference w:id="50"/>
      </w:r>
    </w:p>
    <w:p w14:paraId="6DD347DE" w14:textId="77777777" w:rsidR="005B77DD" w:rsidRPr="007D33B0" w:rsidRDefault="005B77DD" w:rsidP="007D33B0">
      <w:pPr>
        <w:spacing w:after="120"/>
        <w:jc w:val="both"/>
        <w:rPr>
          <w:rFonts w:cs="Arial"/>
          <w:b/>
        </w:rPr>
      </w:pPr>
    </w:p>
    <w:p w14:paraId="5D790DDD" w14:textId="6B744B4C" w:rsidR="00070D7C" w:rsidRPr="007D33B0" w:rsidRDefault="00DF0116" w:rsidP="007D33B0">
      <w:pPr>
        <w:spacing w:after="120"/>
        <w:jc w:val="both"/>
        <w:rPr>
          <w:rFonts w:cs="Arial"/>
        </w:rPr>
      </w:pPr>
      <w:del w:id="51" w:author="JHON JAIRO RODRIGUEZ PEREZ" w:date="2022-06-07T22:56:00Z">
        <w:r w:rsidDel="00B96251">
          <w:rPr>
            <w:rFonts w:cs="Arial"/>
            <w:bCs/>
          </w:rPr>
          <w:delText>Y l</w:delText>
        </w:r>
      </w:del>
      <w:ins w:id="52" w:author="JHON JAIRO RODRIGUEZ PEREZ" w:date="2022-06-07T22:56:00Z">
        <w:r w:rsidR="00B96251">
          <w:rPr>
            <w:rFonts w:cs="Arial"/>
            <w:bCs/>
          </w:rPr>
          <w:t>L</w:t>
        </w:r>
      </w:ins>
      <w:r w:rsidR="00EC6F79" w:rsidRPr="007D33B0">
        <w:rPr>
          <w:rFonts w:cs="Arial"/>
          <w:bCs/>
        </w:rPr>
        <w:t>os niveles</w:t>
      </w:r>
      <w:r w:rsidR="009F10F0" w:rsidRPr="007D33B0">
        <w:rPr>
          <w:rFonts w:cs="Arial"/>
        </w:rPr>
        <w:t xml:space="preserve"> de operación del programa nacional de tecnovigilancia</w:t>
      </w:r>
      <w:r w:rsidR="000E5D60" w:rsidRPr="007D33B0">
        <w:rPr>
          <w:rFonts w:cs="Arial"/>
        </w:rPr>
        <w:t xml:space="preserve"> </w:t>
      </w:r>
      <w:r w:rsidR="00EC6F79" w:rsidRPr="007D33B0">
        <w:rPr>
          <w:rFonts w:cs="Arial"/>
          <w:bCs/>
        </w:rPr>
        <w:t>son:</w:t>
      </w:r>
    </w:p>
    <w:p w14:paraId="1F089F41" w14:textId="77777777" w:rsidR="00EC6F79" w:rsidRPr="007D33B0" w:rsidRDefault="00EC6F79" w:rsidP="007D33B0">
      <w:pPr>
        <w:spacing w:after="120"/>
        <w:jc w:val="both"/>
        <w:rPr>
          <w:rFonts w:cs="Arial"/>
          <w:b/>
        </w:rPr>
      </w:pPr>
    </w:p>
    <w:p w14:paraId="149E2C53" w14:textId="6A98CB9B" w:rsidR="006669FB" w:rsidRPr="007D33B0" w:rsidRDefault="005E429F" w:rsidP="007D33B0">
      <w:pPr>
        <w:spacing w:after="120"/>
        <w:jc w:val="center"/>
        <w:rPr>
          <w:rFonts w:cs="Arial"/>
        </w:rPr>
      </w:pPr>
      <w:commentRangeStart w:id="53"/>
      <w:r w:rsidRPr="007D33B0">
        <w:rPr>
          <w:rFonts w:cs="Arial"/>
          <w:noProof/>
          <w:lang w:val="en-US" w:eastAsia="en-US"/>
        </w:rPr>
        <w:drawing>
          <wp:inline distT="0" distB="0" distL="0" distR="0" wp14:anchorId="6472643E" wp14:editId="352EB162">
            <wp:extent cx="5091945" cy="8172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23" cy="82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53"/>
      <w:r w:rsidRPr="007D33B0">
        <w:rPr>
          <w:rStyle w:val="Refdecomentario"/>
          <w:rFonts w:cs="Arial"/>
          <w:sz w:val="20"/>
          <w:szCs w:val="20"/>
        </w:rPr>
        <w:commentReference w:id="53"/>
      </w:r>
    </w:p>
    <w:p w14:paraId="02C7DE18" w14:textId="77777777" w:rsidR="005E429F" w:rsidRPr="007D33B0" w:rsidRDefault="005E429F" w:rsidP="007D33B0">
      <w:pPr>
        <w:spacing w:after="120"/>
        <w:jc w:val="center"/>
        <w:rPr>
          <w:rFonts w:cs="Arial"/>
        </w:rPr>
      </w:pPr>
    </w:p>
    <w:p w14:paraId="0BD5D91E" w14:textId="759B28DF" w:rsidR="00A93315" w:rsidRPr="007D33B0" w:rsidRDefault="00A93315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De igual forma, existen conceptos complementarios y de gran importancia en la vigilancia, entre ellos:</w:t>
      </w:r>
    </w:p>
    <w:p w14:paraId="25F700C8" w14:textId="77777777" w:rsidR="00A93315" w:rsidRPr="007D33B0" w:rsidRDefault="00A93315" w:rsidP="007D33B0">
      <w:pPr>
        <w:spacing w:after="120"/>
        <w:jc w:val="both"/>
        <w:rPr>
          <w:rFonts w:cs="Arial"/>
        </w:rPr>
      </w:pPr>
    </w:p>
    <w:p w14:paraId="131722B4" w14:textId="66E3F813" w:rsidR="006669FB" w:rsidRPr="00A4753D" w:rsidRDefault="006669FB" w:rsidP="00A4753D">
      <w:pPr>
        <w:spacing w:after="120"/>
        <w:jc w:val="both"/>
        <w:rPr>
          <w:rFonts w:eastAsiaTheme="majorEastAsia" w:cs="Arial"/>
          <w:b/>
          <w:kern w:val="24"/>
          <w:lang w:val="es-ES"/>
        </w:rPr>
      </w:pPr>
      <w:proofErr w:type="spellStart"/>
      <w:r w:rsidRPr="00A4753D">
        <w:rPr>
          <w:rFonts w:eastAsiaTheme="majorEastAsia" w:cs="Arial"/>
          <w:b/>
          <w:kern w:val="24"/>
          <w:lang w:val="es-ES"/>
        </w:rPr>
        <w:t>R</w:t>
      </w:r>
      <w:r w:rsidR="00EC6F79" w:rsidRPr="00A4753D">
        <w:rPr>
          <w:rFonts w:eastAsiaTheme="majorEastAsia" w:cs="Arial"/>
          <w:b/>
          <w:kern w:val="24"/>
          <w:lang w:val="es-ES"/>
        </w:rPr>
        <w:t>eactivovigilancia</w:t>
      </w:r>
      <w:proofErr w:type="spellEnd"/>
    </w:p>
    <w:p w14:paraId="4CBC34CD" w14:textId="01B39B78" w:rsidR="006669FB" w:rsidRPr="007D33B0" w:rsidRDefault="00EC6F79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Es el </w:t>
      </w:r>
      <w:r w:rsidR="003563C8" w:rsidRPr="007D33B0">
        <w:rPr>
          <w:rFonts w:cs="Arial"/>
        </w:rPr>
        <w:t>conjunto de actividades que tiene por objeto la identificación y cualificación de efectos indeseados ocasionados por defectos en la calidad de los reactivos de diagnóstico in vitro, así como la identificación de los factores de riesgo o características que puedan estar relacionadas con estos.</w:t>
      </w:r>
    </w:p>
    <w:p w14:paraId="70572602" w14:textId="77777777" w:rsidR="008A5825" w:rsidRPr="007D33B0" w:rsidRDefault="008A5825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El reporte se constituye en el insumo que le proporciona al INVIMA, a las Secretarías de Salud y Departamentales, al fabricante o a la institución prestadora de salud (IPS), información clara, veraz y confiable sobre el uso y desempeño de los dispositivos médicos que se comercializan en Colombia. Su importancia radica en que, a partir de dicha información, la autoridad sanitaria y demás responsables pueden tomar las medidas sanitarias necesarias para garantizar la salud de los usuarios de estos productos</w:t>
      </w:r>
      <w:r w:rsidR="003F072B" w:rsidRPr="007D33B0">
        <w:rPr>
          <w:rFonts w:cs="Arial"/>
        </w:rPr>
        <w:t>.</w:t>
      </w:r>
    </w:p>
    <w:p w14:paraId="5A5A0426" w14:textId="77777777" w:rsidR="003F072B" w:rsidRPr="007D33B0" w:rsidRDefault="003F072B" w:rsidP="007D33B0">
      <w:pPr>
        <w:spacing w:after="120"/>
        <w:jc w:val="both"/>
        <w:rPr>
          <w:rFonts w:cs="Arial"/>
          <w:b/>
        </w:rPr>
      </w:pPr>
    </w:p>
    <w:p w14:paraId="4A5E1586" w14:textId="32CB46D1" w:rsidR="003F072B" w:rsidRPr="00A4753D" w:rsidRDefault="00EC6F79" w:rsidP="00A4753D">
      <w:pPr>
        <w:spacing w:after="120"/>
        <w:jc w:val="both"/>
        <w:rPr>
          <w:rFonts w:cs="Arial"/>
          <w:b/>
        </w:rPr>
      </w:pPr>
      <w:r w:rsidRPr="00A4753D">
        <w:rPr>
          <w:rFonts w:cs="Arial"/>
          <w:b/>
        </w:rPr>
        <w:t>Sistema de reportes</w:t>
      </w:r>
    </w:p>
    <w:p w14:paraId="5CCADE7F" w14:textId="0A627E75" w:rsidR="00494384" w:rsidRPr="007D33B0" w:rsidRDefault="00494384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 xml:space="preserve">Los reportes de eventos adversos </w:t>
      </w:r>
      <w:r w:rsidR="00BD332C" w:rsidRPr="007D33B0">
        <w:rPr>
          <w:rFonts w:cs="Arial"/>
        </w:rPr>
        <w:t xml:space="preserve">generados </w:t>
      </w:r>
      <w:r w:rsidRPr="007D33B0">
        <w:rPr>
          <w:rFonts w:cs="Arial"/>
        </w:rPr>
        <w:t xml:space="preserve">por medicamentos, dispositivos </w:t>
      </w:r>
      <w:r w:rsidR="00BD332C" w:rsidRPr="007D33B0">
        <w:rPr>
          <w:rFonts w:cs="Arial"/>
        </w:rPr>
        <w:t>médicos</w:t>
      </w:r>
      <w:r w:rsidRPr="007D33B0">
        <w:rPr>
          <w:rFonts w:cs="Arial"/>
        </w:rPr>
        <w:t xml:space="preserve"> y /o equipos </w:t>
      </w:r>
      <w:r w:rsidR="00BD332C" w:rsidRPr="007D33B0">
        <w:rPr>
          <w:rFonts w:cs="Arial"/>
        </w:rPr>
        <w:t xml:space="preserve">biomédicos, se </w:t>
      </w:r>
      <w:r w:rsidR="00962216" w:rsidRPr="007D33B0">
        <w:rPr>
          <w:rFonts w:cs="Arial"/>
        </w:rPr>
        <w:t>realiza</w:t>
      </w:r>
      <w:r w:rsidR="00641D10" w:rsidRPr="007D33B0">
        <w:rPr>
          <w:rFonts w:cs="Arial"/>
        </w:rPr>
        <w:t>n</w:t>
      </w:r>
      <w:r w:rsidR="00BD332C" w:rsidRPr="007D33B0">
        <w:rPr>
          <w:rFonts w:cs="Arial"/>
        </w:rPr>
        <w:t xml:space="preserve"> </w:t>
      </w:r>
      <w:r w:rsidR="00E674A9" w:rsidRPr="007D33B0">
        <w:rPr>
          <w:rFonts w:cs="Arial"/>
        </w:rPr>
        <w:t>de acuerdo con el</w:t>
      </w:r>
      <w:r w:rsidR="00BD332C" w:rsidRPr="007D33B0">
        <w:rPr>
          <w:rFonts w:cs="Arial"/>
        </w:rPr>
        <w:t xml:space="preserve"> siguiente procedimiento que </w:t>
      </w:r>
      <w:r w:rsidR="009B3BD5" w:rsidRPr="007D33B0">
        <w:rPr>
          <w:rFonts w:cs="Arial"/>
        </w:rPr>
        <w:t>se</w:t>
      </w:r>
      <w:r w:rsidR="00BD332C" w:rsidRPr="007D33B0">
        <w:rPr>
          <w:rFonts w:cs="Arial"/>
        </w:rPr>
        <w:t xml:space="preserve"> aplica a </w:t>
      </w:r>
      <w:r w:rsidR="007750F3" w:rsidRPr="007D33B0">
        <w:rPr>
          <w:rFonts w:cs="Arial"/>
        </w:rPr>
        <w:t>todos los programas</w:t>
      </w:r>
      <w:r w:rsidR="00BD332C" w:rsidRPr="007D33B0">
        <w:rPr>
          <w:rFonts w:cs="Arial"/>
        </w:rPr>
        <w:t xml:space="preserve"> de </w:t>
      </w:r>
      <w:del w:id="54" w:author="JHON JAIRO RODRIGUEZ PEREZ" w:date="2022-06-07T22:57:00Z">
        <w:r w:rsidR="00BD332C" w:rsidRPr="007D33B0" w:rsidDel="00B96251">
          <w:rPr>
            <w:rFonts w:cs="Arial"/>
          </w:rPr>
          <w:delText>F</w:delText>
        </w:r>
      </w:del>
      <w:ins w:id="55" w:author="JHON JAIRO RODRIGUEZ PEREZ" w:date="2022-06-07T22:57:00Z">
        <w:r w:rsidR="00B96251">
          <w:rPr>
            <w:rFonts w:cs="Arial"/>
          </w:rPr>
          <w:t>f</w:t>
        </w:r>
      </w:ins>
      <w:r w:rsidR="00BD332C" w:rsidRPr="007D33B0">
        <w:rPr>
          <w:rFonts w:cs="Arial"/>
        </w:rPr>
        <w:t xml:space="preserve">armacovigilancia, </w:t>
      </w:r>
      <w:ins w:id="56" w:author="JHON JAIRO RODRIGUEZ PEREZ" w:date="2022-06-07T22:57:00Z">
        <w:r w:rsidR="00B96251">
          <w:rPr>
            <w:rFonts w:cs="Arial"/>
          </w:rPr>
          <w:t>t</w:t>
        </w:r>
      </w:ins>
      <w:del w:id="57" w:author="JHON JAIRO RODRIGUEZ PEREZ" w:date="2022-06-07T22:57:00Z">
        <w:r w:rsidR="00BD332C" w:rsidRPr="007D33B0" w:rsidDel="00B96251">
          <w:rPr>
            <w:rFonts w:cs="Arial"/>
          </w:rPr>
          <w:delText>T</w:delText>
        </w:r>
      </w:del>
      <w:r w:rsidR="00BD332C" w:rsidRPr="007D33B0">
        <w:rPr>
          <w:rFonts w:cs="Arial"/>
        </w:rPr>
        <w:t xml:space="preserve">ecnovigilancia, </w:t>
      </w:r>
      <w:ins w:id="58" w:author="JHON JAIRO RODRIGUEZ PEREZ" w:date="2022-06-07T22:57:00Z">
        <w:r w:rsidR="00B96251">
          <w:rPr>
            <w:rFonts w:cs="Arial"/>
          </w:rPr>
          <w:t>r</w:t>
        </w:r>
      </w:ins>
      <w:del w:id="59" w:author="JHON JAIRO RODRIGUEZ PEREZ" w:date="2022-06-07T22:57:00Z">
        <w:r w:rsidR="00BD332C" w:rsidRPr="007D33B0" w:rsidDel="00B96251">
          <w:rPr>
            <w:rFonts w:cs="Arial"/>
          </w:rPr>
          <w:delText>R</w:delText>
        </w:r>
      </w:del>
      <w:r w:rsidR="00BD332C" w:rsidRPr="007D33B0">
        <w:rPr>
          <w:rFonts w:cs="Arial"/>
        </w:rPr>
        <w:t xml:space="preserve">eactivo </w:t>
      </w:r>
      <w:r w:rsidR="00962216" w:rsidRPr="007D33B0">
        <w:rPr>
          <w:rFonts w:cs="Arial"/>
        </w:rPr>
        <w:t>vigilancia y</w:t>
      </w:r>
      <w:r w:rsidR="00BD332C" w:rsidRPr="007D33B0">
        <w:rPr>
          <w:rFonts w:cs="Arial"/>
        </w:rPr>
        <w:t xml:space="preserve"> </w:t>
      </w:r>
      <w:ins w:id="60" w:author="JHON JAIRO RODRIGUEZ PEREZ" w:date="2022-06-07T22:57:00Z">
        <w:r w:rsidR="00B96251">
          <w:rPr>
            <w:rFonts w:cs="Arial"/>
          </w:rPr>
          <w:t>h</w:t>
        </w:r>
      </w:ins>
      <w:del w:id="61" w:author="JHON JAIRO RODRIGUEZ PEREZ" w:date="2022-06-07T22:57:00Z">
        <w:r w:rsidR="00BD332C" w:rsidRPr="007D33B0" w:rsidDel="00B96251">
          <w:rPr>
            <w:rFonts w:cs="Arial"/>
          </w:rPr>
          <w:delText>H</w:delText>
        </w:r>
      </w:del>
      <w:r w:rsidR="00BD332C" w:rsidRPr="007D33B0">
        <w:rPr>
          <w:rFonts w:cs="Arial"/>
        </w:rPr>
        <w:t>emo vigilancia</w:t>
      </w:r>
      <w:r w:rsidR="00A4753D">
        <w:rPr>
          <w:rFonts w:cs="Arial"/>
        </w:rPr>
        <w:t>.</w:t>
      </w:r>
    </w:p>
    <w:p w14:paraId="6DC69D07" w14:textId="77777777" w:rsidR="00550DA9" w:rsidRPr="007D33B0" w:rsidRDefault="00550DA9" w:rsidP="007D33B0">
      <w:pPr>
        <w:spacing w:after="120"/>
        <w:jc w:val="both"/>
        <w:rPr>
          <w:rFonts w:cs="Arial"/>
          <w:b/>
        </w:rPr>
      </w:pPr>
    </w:p>
    <w:p w14:paraId="77830F26" w14:textId="0901C3E0" w:rsidR="00550DA9" w:rsidRPr="00A4753D" w:rsidRDefault="00EC6F79" w:rsidP="00A4753D">
      <w:pPr>
        <w:spacing w:after="120"/>
        <w:jc w:val="both"/>
        <w:rPr>
          <w:rFonts w:cs="Arial"/>
          <w:b/>
        </w:rPr>
      </w:pPr>
      <w:r w:rsidRPr="00A4753D">
        <w:rPr>
          <w:rFonts w:cs="Arial"/>
          <w:b/>
        </w:rPr>
        <w:t xml:space="preserve">Procedimiento </w:t>
      </w:r>
    </w:p>
    <w:p w14:paraId="7F1E1C67" w14:textId="7F9A15C2" w:rsidR="00550DA9" w:rsidRPr="007D33B0" w:rsidRDefault="00A4753D" w:rsidP="007D33B0">
      <w:pPr>
        <w:spacing w:after="120"/>
        <w:jc w:val="both"/>
        <w:rPr>
          <w:rFonts w:cs="Arial"/>
          <w:b/>
        </w:rPr>
      </w:pPr>
      <w:r w:rsidRPr="007D33B0">
        <w:rPr>
          <w:rFonts w:cs="Arial"/>
        </w:rPr>
        <w:t xml:space="preserve"> </w:t>
      </w:r>
      <w:commentRangeStart w:id="62"/>
      <w:r w:rsidR="00550DA9" w:rsidRPr="007D33B0">
        <w:rPr>
          <w:rFonts w:cs="Arial"/>
        </w:rPr>
        <w:t>“Cuenta con un procedimiento estandarizado para la notificación, registro y procesamiento de EVENTOS, análisis clínico de la información y envío de reportes a la entidad reguladora correspondiente”. (</w:t>
      </w:r>
      <w:r w:rsidR="00550DA9" w:rsidRPr="007D33B0">
        <w:rPr>
          <w:rFonts w:cs="Arial"/>
          <w:b/>
        </w:rPr>
        <w:t>Resolución 1403 de 2007)</w:t>
      </w:r>
      <w:commentRangeEnd w:id="62"/>
      <w:ins w:id="63" w:author="JHON JAIRO RODRIGUEZ PEREZ" w:date="2022-06-07T22:57:00Z">
        <w:r w:rsidR="00B96251">
          <w:rPr>
            <w:rFonts w:cs="Arial"/>
            <w:b/>
          </w:rPr>
          <w:t>.</w:t>
        </w:r>
      </w:ins>
      <w:r w:rsidR="00DE214F" w:rsidRPr="007D33B0">
        <w:rPr>
          <w:rStyle w:val="Refdecomentario"/>
          <w:rFonts w:cs="Arial"/>
          <w:sz w:val="20"/>
          <w:szCs w:val="20"/>
        </w:rPr>
        <w:commentReference w:id="62"/>
      </w:r>
    </w:p>
    <w:p w14:paraId="41349853" w14:textId="77777777" w:rsidR="00550DA9" w:rsidRPr="007D33B0" w:rsidRDefault="00550DA9" w:rsidP="007D33B0">
      <w:pPr>
        <w:spacing w:after="120"/>
        <w:jc w:val="both"/>
        <w:rPr>
          <w:rFonts w:cs="Arial"/>
          <w:b/>
        </w:rPr>
      </w:pPr>
    </w:p>
    <w:p w14:paraId="1CCE75BD" w14:textId="1D5D8ACD" w:rsidR="000E5379" w:rsidRPr="007D33B0" w:rsidRDefault="006B1C3E" w:rsidP="007D33B0">
      <w:pPr>
        <w:spacing w:after="120"/>
        <w:jc w:val="both"/>
        <w:rPr>
          <w:rFonts w:cs="Arial"/>
          <w:bCs/>
        </w:rPr>
      </w:pPr>
      <w:r w:rsidRPr="007D33B0">
        <w:rPr>
          <w:rFonts w:cs="Arial"/>
          <w:bCs/>
        </w:rPr>
        <w:t>Este procedimiento</w:t>
      </w:r>
      <w:r w:rsidR="000E5379" w:rsidRPr="007D33B0">
        <w:rPr>
          <w:rFonts w:cs="Arial"/>
          <w:bCs/>
        </w:rPr>
        <w:t xml:space="preserve"> es:</w:t>
      </w:r>
    </w:p>
    <w:p w14:paraId="4B04657C" w14:textId="7A4F194F" w:rsidR="00DD6D98" w:rsidRPr="007D33B0" w:rsidRDefault="00DD6D98" w:rsidP="007D33B0">
      <w:pPr>
        <w:spacing w:after="120"/>
        <w:jc w:val="both"/>
        <w:rPr>
          <w:rFonts w:cs="Arial"/>
        </w:rPr>
      </w:pPr>
    </w:p>
    <w:p w14:paraId="478AE4C8" w14:textId="7574277B" w:rsidR="00DD6D98" w:rsidRPr="007D33B0" w:rsidRDefault="00DD6D98" w:rsidP="007D33B0">
      <w:pPr>
        <w:spacing w:after="120"/>
        <w:jc w:val="center"/>
        <w:rPr>
          <w:rFonts w:cs="Arial"/>
        </w:rPr>
      </w:pPr>
      <w:commentRangeStart w:id="64"/>
      <w:r w:rsidRPr="007D33B0">
        <w:rPr>
          <w:rFonts w:cs="Arial"/>
          <w:noProof/>
          <w:lang w:val="en-US" w:eastAsia="en-US"/>
        </w:rPr>
        <w:drawing>
          <wp:inline distT="0" distB="0" distL="0" distR="0" wp14:anchorId="3A0D7748" wp14:editId="1467A7BA">
            <wp:extent cx="5601065" cy="8989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36" cy="92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64"/>
      <w:r w:rsidRPr="007D33B0">
        <w:rPr>
          <w:rStyle w:val="Refdecomentario"/>
          <w:rFonts w:cs="Arial"/>
          <w:sz w:val="20"/>
          <w:szCs w:val="20"/>
        </w:rPr>
        <w:commentReference w:id="64"/>
      </w:r>
    </w:p>
    <w:p w14:paraId="208A7249" w14:textId="77777777" w:rsidR="00DD6D98" w:rsidRPr="007D33B0" w:rsidRDefault="00DD6D98" w:rsidP="007D33B0">
      <w:pPr>
        <w:spacing w:after="120"/>
        <w:jc w:val="both"/>
        <w:rPr>
          <w:rFonts w:cs="Arial"/>
        </w:rPr>
      </w:pPr>
    </w:p>
    <w:p w14:paraId="0E2C0D98" w14:textId="397A0DB3" w:rsidR="00C95954" w:rsidRPr="007D33B0" w:rsidRDefault="009260CC" w:rsidP="007D33B0">
      <w:pPr>
        <w:spacing w:after="120"/>
        <w:jc w:val="both"/>
        <w:rPr>
          <w:rFonts w:cs="Arial"/>
        </w:rPr>
      </w:pPr>
      <w:r w:rsidRPr="007D33B0">
        <w:rPr>
          <w:rFonts w:cs="Arial"/>
        </w:rPr>
        <w:t>Por otra parte, l</w:t>
      </w:r>
      <w:r w:rsidR="00C540F7" w:rsidRPr="007D33B0">
        <w:rPr>
          <w:rFonts w:cs="Arial"/>
        </w:rPr>
        <w:t xml:space="preserve">as entidades prestadoras de servicio deben contar con el siguiente </w:t>
      </w:r>
      <w:r w:rsidR="00510F70" w:rsidRPr="007D33B0">
        <w:rPr>
          <w:rFonts w:cs="Arial"/>
        </w:rPr>
        <w:t>esquema para el reporte de eventos adversos</w:t>
      </w:r>
      <w:ins w:id="65" w:author="JHON JAIRO RODRIGUEZ PEREZ" w:date="2022-06-07T22:58:00Z">
        <w:r w:rsidR="00B96251">
          <w:rPr>
            <w:rFonts w:cs="Arial"/>
          </w:rPr>
          <w:t xml:space="preserve"> (ver figura 3)</w:t>
        </w:r>
      </w:ins>
      <w:r w:rsidR="00510F70" w:rsidRPr="007D33B0">
        <w:rPr>
          <w:rFonts w:cs="Arial"/>
        </w:rPr>
        <w:t>:</w:t>
      </w:r>
    </w:p>
    <w:p w14:paraId="4B1242E8" w14:textId="77777777" w:rsidR="00C95954" w:rsidRDefault="00C95954" w:rsidP="003E198C">
      <w:pPr>
        <w:spacing w:after="120"/>
        <w:jc w:val="both"/>
        <w:rPr>
          <w:rFonts w:cs="Arial"/>
        </w:rPr>
      </w:pPr>
    </w:p>
    <w:p w14:paraId="311111A8" w14:textId="7C8386B1" w:rsidR="003E198C" w:rsidRPr="003E198C" w:rsidRDefault="003E198C" w:rsidP="00B96251">
      <w:pPr>
        <w:spacing w:after="120"/>
        <w:rPr>
          <w:rFonts w:cs="Arial"/>
          <w:bCs/>
          <w:i/>
          <w:iCs/>
        </w:rPr>
        <w:pPrChange w:id="66" w:author="JHON JAIRO RODRIGUEZ PEREZ" w:date="2022-06-07T22:58:00Z">
          <w:pPr>
            <w:spacing w:after="120"/>
            <w:jc w:val="center"/>
          </w:pPr>
        </w:pPrChange>
      </w:pPr>
      <w:r>
        <w:rPr>
          <w:rFonts w:cs="Arial"/>
          <w:b/>
        </w:rPr>
        <w:t>Figura 3</w:t>
      </w:r>
      <w:r w:rsidRPr="007D33B0">
        <w:rPr>
          <w:rFonts w:cs="Arial"/>
          <w:b/>
        </w:rPr>
        <w:br/>
      </w:r>
      <w:r>
        <w:rPr>
          <w:rFonts w:cs="Arial"/>
          <w:bCs/>
          <w:i/>
          <w:iCs/>
        </w:rPr>
        <w:t>Reporte de eventos adversos</w:t>
      </w:r>
    </w:p>
    <w:p w14:paraId="169D8B16" w14:textId="458A6F72" w:rsidR="00B848AC" w:rsidRPr="007D33B0" w:rsidRDefault="003F072B" w:rsidP="007D33B0">
      <w:pPr>
        <w:spacing w:after="120"/>
        <w:jc w:val="center"/>
        <w:rPr>
          <w:rFonts w:cs="Arial"/>
        </w:rPr>
      </w:pPr>
      <w:commentRangeStart w:id="67"/>
      <w:r w:rsidRPr="007D33B0">
        <w:rPr>
          <w:rFonts w:cs="Arial"/>
          <w:noProof/>
          <w:lang w:val="en-US" w:eastAsia="en-US"/>
        </w:rPr>
        <w:drawing>
          <wp:inline distT="0" distB="0" distL="0" distR="0" wp14:anchorId="62ED0013" wp14:editId="07EDC020">
            <wp:extent cx="5324807" cy="209144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0502" b="12084"/>
                    <a:stretch/>
                  </pic:blipFill>
                  <pic:spPr bwMode="auto">
                    <a:xfrm>
                      <a:off x="0" y="0"/>
                      <a:ext cx="5345967" cy="209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67"/>
      <w:r w:rsidR="00D23A28" w:rsidRPr="007D33B0">
        <w:rPr>
          <w:rStyle w:val="Refdecomentario"/>
          <w:rFonts w:cs="Arial"/>
          <w:sz w:val="20"/>
          <w:szCs w:val="20"/>
        </w:rPr>
        <w:commentReference w:id="67"/>
      </w:r>
    </w:p>
    <w:p w14:paraId="34ED8570" w14:textId="1A6C69B1" w:rsidR="006669FB" w:rsidRPr="007D33B0" w:rsidRDefault="003E198C" w:rsidP="00B96251">
      <w:pPr>
        <w:spacing w:after="120"/>
        <w:rPr>
          <w:rFonts w:cs="Arial"/>
        </w:rPr>
        <w:pPrChange w:id="68" w:author="JHON JAIRO RODRIGUEZ PEREZ" w:date="2022-06-07T22:58:00Z">
          <w:pPr>
            <w:spacing w:after="120"/>
            <w:jc w:val="center"/>
          </w:pPr>
        </w:pPrChange>
      </w:pPr>
      <w:r>
        <w:rPr>
          <w:rFonts w:cs="Arial"/>
        </w:rPr>
        <w:t>Nota.</w:t>
      </w:r>
      <w:r w:rsidR="003F072B" w:rsidRPr="007D33B0">
        <w:rPr>
          <w:rFonts w:cs="Arial"/>
        </w:rPr>
        <w:t xml:space="preserve"> Programa Nacional de Tecnovigilancia INVIMA</w:t>
      </w:r>
      <w:ins w:id="69" w:author="JHON JAIRO RODRIGUEZ PEREZ" w:date="2022-06-07T22:58:00Z">
        <w:r w:rsidR="00B96251">
          <w:rPr>
            <w:rFonts w:cs="Arial"/>
          </w:rPr>
          <w:t>.</w:t>
        </w:r>
      </w:ins>
    </w:p>
    <w:p w14:paraId="1724E73E" w14:textId="77777777" w:rsidR="006A3A81" w:rsidRPr="007D33B0" w:rsidRDefault="006A3A81" w:rsidP="007D33B0">
      <w:pPr>
        <w:spacing w:after="120"/>
        <w:jc w:val="both"/>
        <w:rPr>
          <w:rFonts w:cs="Arial"/>
        </w:rPr>
      </w:pPr>
    </w:p>
    <w:p w14:paraId="7DC7E8EC" w14:textId="77777777" w:rsidR="006669FB" w:rsidRPr="007D33B0" w:rsidRDefault="006669FB" w:rsidP="007D33B0">
      <w:pPr>
        <w:spacing w:after="120"/>
        <w:jc w:val="both"/>
        <w:rPr>
          <w:rFonts w:cs="Arial"/>
        </w:rPr>
      </w:pPr>
    </w:p>
    <w:p w14:paraId="793F96CC" w14:textId="5E183557" w:rsidR="009962C4" w:rsidRPr="007D33B0" w:rsidRDefault="009962C4" w:rsidP="007D33B0">
      <w:pPr>
        <w:spacing w:after="120"/>
        <w:jc w:val="both"/>
        <w:rPr>
          <w:rFonts w:cs="Arial"/>
          <w:b/>
        </w:rPr>
      </w:pPr>
      <w:r w:rsidRPr="007D33B0">
        <w:rPr>
          <w:rFonts w:cs="Arial"/>
        </w:rPr>
        <w:t xml:space="preserve">El reporte se debe realizar a través del </w:t>
      </w:r>
      <w:r w:rsidR="001962FA" w:rsidRPr="007D33B0">
        <w:rPr>
          <w:rFonts w:cs="Arial"/>
          <w:b/>
        </w:rPr>
        <w:t xml:space="preserve">formato reporte de sospecha de eventos adversos a medicamentos </w:t>
      </w:r>
      <w:del w:id="70" w:author="JHON JAIRO RODRIGUEZ PEREZ" w:date="2022-06-07T23:01:00Z">
        <w:r w:rsidRPr="007D33B0" w:rsidDel="006D2540">
          <w:rPr>
            <w:rFonts w:cs="Arial"/>
            <w:b/>
          </w:rPr>
          <w:delText>–</w:delText>
        </w:r>
        <w:r w:rsidR="001962FA" w:rsidRPr="007D33B0" w:rsidDel="006D2540">
          <w:rPr>
            <w:rFonts w:cs="Arial"/>
            <w:b/>
          </w:rPr>
          <w:delText xml:space="preserve"> </w:delText>
        </w:r>
      </w:del>
      <w:ins w:id="71" w:author="JHON JAIRO RODRIGUEZ PEREZ" w:date="2022-06-07T23:01:00Z">
        <w:r w:rsidR="006D2540">
          <w:rPr>
            <w:rFonts w:cs="Arial"/>
            <w:b/>
          </w:rPr>
          <w:t>(</w:t>
        </w:r>
      </w:ins>
      <w:r w:rsidR="001962FA" w:rsidRPr="007D33B0">
        <w:rPr>
          <w:rFonts w:cs="Arial"/>
          <w:b/>
        </w:rPr>
        <w:t>FOREAM</w:t>
      </w:r>
      <w:ins w:id="72" w:author="JHON JAIRO RODRIGUEZ PEREZ" w:date="2022-06-07T23:01:00Z">
        <w:r w:rsidR="006D2540">
          <w:rPr>
            <w:rFonts w:cs="Arial"/>
            <w:b/>
          </w:rPr>
          <w:t>)</w:t>
        </w:r>
      </w:ins>
      <w:r w:rsidR="001C690F" w:rsidRPr="007D33B0">
        <w:rPr>
          <w:rFonts w:cs="Arial"/>
          <w:bCs/>
        </w:rPr>
        <w:t xml:space="preserve">, este formato </w:t>
      </w:r>
      <w:r w:rsidR="004D49C8" w:rsidRPr="007D33B0">
        <w:rPr>
          <w:rFonts w:cs="Arial"/>
          <w:bCs/>
        </w:rPr>
        <w:t>se puede</w:t>
      </w:r>
      <w:r w:rsidR="001C690F" w:rsidRPr="007D33B0">
        <w:rPr>
          <w:rFonts w:cs="Arial"/>
          <w:bCs/>
        </w:rPr>
        <w:t xml:space="preserve"> encontrar en el material complementario, con el nombre FOREAM formato reporte de sospecha</w:t>
      </w:r>
      <w:r w:rsidR="001C690F" w:rsidRPr="007D33B0">
        <w:rPr>
          <w:rFonts w:cs="Arial"/>
          <w:b/>
        </w:rPr>
        <w:t>.</w:t>
      </w:r>
    </w:p>
    <w:p w14:paraId="498FB41C" w14:textId="77777777" w:rsidR="001C7744" w:rsidRPr="007D33B0" w:rsidRDefault="001C7744" w:rsidP="007D33B0">
      <w:pPr>
        <w:spacing w:after="120"/>
        <w:jc w:val="both"/>
        <w:rPr>
          <w:rFonts w:cs="Arial"/>
          <w:color w:val="948A54"/>
        </w:rPr>
      </w:pPr>
    </w:p>
    <w:p w14:paraId="28FD690B" w14:textId="77777777" w:rsidR="001C7744" w:rsidRPr="007D33B0" w:rsidRDefault="00942D72" w:rsidP="007D33B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 w:val="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>ACTIVIDADES DIDÁCTICAS (OPCIONALES SI SON SUGERIDAS)</w:t>
      </w:r>
    </w:p>
    <w:p w14:paraId="1CB3A0CB" w14:textId="77777777" w:rsidR="001C7744" w:rsidRPr="007D33B0" w:rsidRDefault="001C7744" w:rsidP="007D33B0">
      <w:pPr>
        <w:spacing w:after="120"/>
        <w:ind w:left="426"/>
        <w:jc w:val="both"/>
        <w:rPr>
          <w:rFonts w:cs="Arial"/>
          <w:color w:val="7F7F7F"/>
        </w:rPr>
      </w:pPr>
    </w:p>
    <w:p w14:paraId="322C3E66" w14:textId="77777777" w:rsidR="001C7744" w:rsidRPr="007D33B0" w:rsidRDefault="001C7744" w:rsidP="007D33B0">
      <w:pPr>
        <w:spacing w:after="120"/>
        <w:ind w:left="426"/>
        <w:jc w:val="both"/>
        <w:rPr>
          <w:rFonts w:cs="Arial"/>
          <w:color w:val="7F7F7F"/>
        </w:rPr>
      </w:pPr>
    </w:p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2835"/>
        <w:gridCol w:w="6706"/>
      </w:tblGrid>
      <w:tr w:rsidR="001C7744" w:rsidRPr="007D33B0" w14:paraId="70BFB8D4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662A0CD" w14:textId="77777777" w:rsidR="001C7744" w:rsidRPr="007D33B0" w:rsidRDefault="00942D72" w:rsidP="007D33B0">
            <w:pPr>
              <w:spacing w:after="120"/>
              <w:jc w:val="both"/>
              <w:rPr>
                <w:rFonts w:eastAsia="Cambria Math" w:cs="Arial"/>
                <w:b/>
                <w:color w:val="000000"/>
              </w:rPr>
            </w:pPr>
            <w:r w:rsidRPr="007D33B0">
              <w:rPr>
                <w:rFonts w:eastAsia="Cambria Math" w:cs="Arial"/>
                <w:b/>
                <w:color w:val="000000"/>
              </w:rPr>
              <w:t>DESCRIPCIÓN DE ACTIVIDAD DIDÁCTICA</w:t>
            </w:r>
          </w:p>
        </w:tc>
      </w:tr>
      <w:tr w:rsidR="001C7744" w:rsidRPr="007D33B0" w14:paraId="241C58A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6228D7D" w14:textId="77777777" w:rsidR="001C7744" w:rsidRPr="007D33B0" w:rsidRDefault="00942D72" w:rsidP="007D33B0">
            <w:pPr>
              <w:spacing w:after="120"/>
              <w:jc w:val="both"/>
              <w:rPr>
                <w:rFonts w:eastAsia="Cambria Math" w:cs="Arial"/>
                <w:color w:val="000000"/>
              </w:rPr>
            </w:pPr>
            <w:r w:rsidRPr="007D33B0">
              <w:rPr>
                <w:rFonts w:eastAsia="Cambria Math" w:cs="Arial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69A9A3F" w14:textId="77777777" w:rsidR="001C7744" w:rsidRPr="007D33B0" w:rsidRDefault="001C7744" w:rsidP="007D33B0">
            <w:pPr>
              <w:spacing w:after="120"/>
              <w:jc w:val="both"/>
              <w:rPr>
                <w:rFonts w:eastAsia="Cambria Math" w:cs="Arial"/>
                <w:color w:val="000000"/>
              </w:rPr>
            </w:pPr>
          </w:p>
        </w:tc>
      </w:tr>
      <w:tr w:rsidR="001C7744" w:rsidRPr="007D33B0" w14:paraId="2DAA970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E82AD00" w14:textId="77777777" w:rsidR="001C7744" w:rsidRPr="007D33B0" w:rsidRDefault="00942D72" w:rsidP="007D33B0">
            <w:pPr>
              <w:spacing w:after="120"/>
              <w:jc w:val="both"/>
              <w:rPr>
                <w:rFonts w:eastAsia="Cambria Math" w:cs="Arial"/>
                <w:color w:val="000000"/>
              </w:rPr>
            </w:pPr>
            <w:r w:rsidRPr="007D33B0">
              <w:rPr>
                <w:rFonts w:eastAsia="Cambria Math" w:cs="Arial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633D622" w14:textId="77777777" w:rsidR="001C7744" w:rsidRPr="007D33B0" w:rsidRDefault="001C7744" w:rsidP="007D33B0">
            <w:pPr>
              <w:spacing w:after="120"/>
              <w:jc w:val="both"/>
              <w:rPr>
                <w:rFonts w:eastAsia="Cambria Math" w:cs="Arial"/>
                <w:color w:val="000000"/>
              </w:rPr>
            </w:pPr>
          </w:p>
        </w:tc>
      </w:tr>
      <w:tr w:rsidR="001C7744" w:rsidRPr="007D33B0" w14:paraId="4462B06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47044EE" w14:textId="77777777" w:rsidR="001C7744" w:rsidRPr="007D33B0" w:rsidRDefault="00942D72" w:rsidP="007D33B0">
            <w:pPr>
              <w:spacing w:after="120"/>
              <w:rPr>
                <w:rFonts w:eastAsia="Cambria Math" w:cs="Arial"/>
                <w:color w:val="000000"/>
              </w:rPr>
            </w:pPr>
            <w:r w:rsidRPr="007D33B0">
              <w:rPr>
                <w:rFonts w:eastAsia="Cambria Math" w:cs="Arial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2111515" w14:textId="77777777" w:rsidR="001C7744" w:rsidRPr="007D33B0" w:rsidRDefault="00942D72" w:rsidP="007D33B0">
            <w:pPr>
              <w:spacing w:after="120"/>
              <w:rPr>
                <w:rFonts w:eastAsia="Cambria Math" w:cs="Arial"/>
                <w:color w:val="000000"/>
              </w:rPr>
            </w:pPr>
            <w:r w:rsidRPr="007D33B0"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506C4DD4" wp14:editId="65F29262">
                  <wp:extent cx="4169410" cy="2410460"/>
                  <wp:effectExtent l="0" t="0" r="0" b="0"/>
                  <wp:docPr id="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744" w:rsidRPr="007D33B0" w14:paraId="323CCA4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91731B9" w14:textId="77777777" w:rsidR="001C7744" w:rsidRPr="007D33B0" w:rsidRDefault="00942D72" w:rsidP="007D33B0">
            <w:pPr>
              <w:spacing w:after="120"/>
              <w:rPr>
                <w:rFonts w:eastAsia="Cambria Math" w:cs="Arial"/>
                <w:b/>
                <w:color w:val="000000"/>
              </w:rPr>
            </w:pPr>
            <w:r w:rsidRPr="007D33B0">
              <w:rPr>
                <w:rFonts w:eastAsia="Cambria Math" w:cs="Arial"/>
                <w:b/>
                <w:color w:val="000000"/>
              </w:rPr>
              <w:t xml:space="preserve">Archivo de la actividad </w:t>
            </w:r>
          </w:p>
          <w:p w14:paraId="29DB3DCE" w14:textId="77777777" w:rsidR="001C7744" w:rsidRPr="007D33B0" w:rsidRDefault="00942D72" w:rsidP="007D33B0">
            <w:pPr>
              <w:spacing w:after="120"/>
              <w:rPr>
                <w:rFonts w:eastAsia="Cambria Math" w:cs="Arial"/>
                <w:b/>
                <w:color w:val="000000"/>
              </w:rPr>
            </w:pPr>
            <w:r w:rsidRPr="007D33B0">
              <w:rPr>
                <w:rFonts w:eastAsia="Cambria Math" w:cs="Arial"/>
                <w:b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ADED922" w14:textId="77777777" w:rsidR="001C7744" w:rsidRPr="007D33B0" w:rsidRDefault="001C7744" w:rsidP="007D33B0">
            <w:pPr>
              <w:spacing w:after="120"/>
              <w:rPr>
                <w:rFonts w:eastAsia="Cambria Math" w:cs="Arial"/>
                <w:color w:val="000000"/>
              </w:rPr>
            </w:pPr>
          </w:p>
        </w:tc>
      </w:tr>
    </w:tbl>
    <w:p w14:paraId="4D973FDF" w14:textId="58DCBBAC" w:rsidR="001C7744" w:rsidRPr="007D33B0" w:rsidRDefault="001C7744" w:rsidP="007D33B0">
      <w:pPr>
        <w:spacing w:after="120"/>
        <w:rPr>
          <w:rFonts w:cs="Arial"/>
          <w:b/>
        </w:rPr>
      </w:pPr>
    </w:p>
    <w:p w14:paraId="3E7A22D5" w14:textId="77777777" w:rsidR="001C7744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 xml:space="preserve">MATERIAL COMPLEMENTARIO: </w:t>
      </w:r>
    </w:p>
    <w:p w14:paraId="6E971088" w14:textId="77777777" w:rsidR="001C7744" w:rsidRPr="007D33B0" w:rsidRDefault="001C7744" w:rsidP="007D33B0">
      <w:pPr>
        <w:spacing w:after="120"/>
        <w:rPr>
          <w:rFonts w:cs="Arial"/>
        </w:rPr>
      </w:pPr>
    </w:p>
    <w:tbl>
      <w:tblPr>
        <w:tblW w:w="10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122"/>
        <w:gridCol w:w="3118"/>
        <w:gridCol w:w="2313"/>
        <w:gridCol w:w="2519"/>
      </w:tblGrid>
      <w:tr w:rsidR="001C7744" w:rsidRPr="007D33B0" w14:paraId="3BC425E3" w14:textId="77777777" w:rsidTr="00610026">
        <w:trPr>
          <w:trHeight w:val="658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2125D" w14:textId="77777777" w:rsidR="001C7744" w:rsidRPr="007D33B0" w:rsidRDefault="00942D72" w:rsidP="007D33B0">
            <w:pPr>
              <w:spacing w:after="120"/>
              <w:jc w:val="center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Tema</w:t>
            </w:r>
          </w:p>
        </w:tc>
        <w:tc>
          <w:tcPr>
            <w:tcW w:w="31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7556C" w14:textId="77777777" w:rsidR="001C7744" w:rsidRPr="007D33B0" w:rsidRDefault="00942D72" w:rsidP="007D33B0">
            <w:pPr>
              <w:spacing w:after="120"/>
              <w:jc w:val="center"/>
              <w:rPr>
                <w:rFonts w:cs="Arial"/>
                <w:b/>
                <w:color w:val="000000"/>
              </w:rPr>
            </w:pPr>
            <w:r w:rsidRPr="007D33B0">
              <w:rPr>
                <w:rFonts w:cs="Arial"/>
                <w:b/>
              </w:rPr>
              <w:t>Referencia APA del Material</w:t>
            </w:r>
          </w:p>
        </w:tc>
        <w:tc>
          <w:tcPr>
            <w:tcW w:w="231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4EFB1" w14:textId="77777777" w:rsidR="001C7744" w:rsidRPr="007D33B0" w:rsidRDefault="00942D72" w:rsidP="00683FBC">
            <w:pPr>
              <w:spacing w:after="120"/>
              <w:jc w:val="center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Tipo de material</w:t>
            </w:r>
          </w:p>
          <w:p w14:paraId="43AC42E0" w14:textId="77777777" w:rsidR="001C7744" w:rsidRPr="007D33B0" w:rsidRDefault="00942D72" w:rsidP="00683FBC">
            <w:pPr>
              <w:spacing w:after="120"/>
              <w:jc w:val="center"/>
              <w:rPr>
                <w:rFonts w:cs="Arial"/>
                <w:b/>
                <w:color w:val="000000"/>
              </w:rPr>
            </w:pPr>
            <w:r w:rsidRPr="007D33B0">
              <w:rPr>
                <w:rFonts w:cs="Arial"/>
                <w:b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E6297" w14:textId="77777777" w:rsidR="001C7744" w:rsidRPr="007D33B0" w:rsidRDefault="00942D72" w:rsidP="007D33B0">
            <w:pPr>
              <w:spacing w:after="120"/>
              <w:jc w:val="center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Enlace del Recurso o</w:t>
            </w:r>
          </w:p>
          <w:p w14:paraId="6B69252D" w14:textId="77777777" w:rsidR="001C7744" w:rsidRPr="007D33B0" w:rsidRDefault="00942D72" w:rsidP="007D33B0">
            <w:pPr>
              <w:spacing w:after="120"/>
              <w:jc w:val="center"/>
              <w:rPr>
                <w:rFonts w:cs="Arial"/>
                <w:b/>
                <w:color w:val="000000"/>
              </w:rPr>
            </w:pPr>
            <w:r w:rsidRPr="007D33B0">
              <w:rPr>
                <w:rFonts w:cs="Arial"/>
                <w:b/>
              </w:rPr>
              <w:t>Archivo del documento o material</w:t>
            </w:r>
          </w:p>
        </w:tc>
      </w:tr>
      <w:tr w:rsidR="00DB4675" w:rsidRPr="007D33B0" w14:paraId="53A3DF8B" w14:textId="77777777" w:rsidTr="00DB4675">
        <w:trPr>
          <w:trHeight w:val="182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A910" w14:textId="20A8BD72" w:rsidR="00DB4675" w:rsidRPr="007D33B0" w:rsidRDefault="00DB4675" w:rsidP="00DB4675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Marco normativo colombiano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B949F" w14:textId="4F2077AB" w:rsidR="00DB4675" w:rsidRPr="00DD0F41" w:rsidRDefault="00DB4675" w:rsidP="00DB4675">
            <w:pPr>
              <w:spacing w:after="120"/>
              <w:rPr>
                <w:rFonts w:cs="Arial"/>
                <w:rPrChange w:id="73" w:author="JHON JAIRO RODRIGUEZ PEREZ" w:date="2022-06-07T23:01:00Z">
                  <w:rPr>
                    <w:rFonts w:cs="Arial"/>
                    <w:lang w:val="en-US"/>
                  </w:rPr>
                </w:rPrChange>
              </w:rPr>
            </w:pPr>
            <w:r w:rsidRPr="007D33B0">
              <w:rPr>
                <w:rFonts w:cs="Arial"/>
                <w:bCs/>
              </w:rPr>
              <w:t>Circular 48 de 2020</w:t>
            </w:r>
            <w:ins w:id="74" w:author="JHON JAIRO RODRIGUEZ PEREZ" w:date="2022-06-07T23:01:00Z">
              <w:r w:rsidR="00DD0F41">
                <w:rPr>
                  <w:rFonts w:cs="Arial"/>
                  <w:bCs/>
                </w:rPr>
                <w:t xml:space="preserve">. </w:t>
              </w:r>
            </w:ins>
            <w:ins w:id="75" w:author="JHON JAIRO RODRIGUEZ PEREZ" w:date="2022-06-07T23:02:00Z">
              <w:r w:rsidR="009D37AA">
                <w:rPr>
                  <w:rFonts w:cs="Arial"/>
                  <w:bCs/>
                </w:rPr>
                <w:t>[</w:t>
              </w:r>
              <w:r w:rsidR="00DD0F41" w:rsidRPr="007D33B0">
                <w:rPr>
                  <w:rFonts w:cs="Arial"/>
                  <w:bCs/>
                </w:rPr>
                <w:t>Ministerio de salud y protección social</w:t>
              </w:r>
              <w:r w:rsidR="009D37AA">
                <w:rPr>
                  <w:rFonts w:cs="Arial"/>
                  <w:bCs/>
                </w:rPr>
                <w:t>]</w:t>
              </w:r>
              <w:r w:rsidR="00DD0F41" w:rsidRPr="007D33B0">
                <w:rPr>
                  <w:rFonts w:cs="Arial"/>
                  <w:bCs/>
                </w:rPr>
                <w:t xml:space="preserve">. </w:t>
              </w:r>
            </w:ins>
            <w:r w:rsidRPr="007D33B0">
              <w:rPr>
                <w:rFonts w:cs="Arial"/>
                <w:bCs/>
              </w:rPr>
              <w:t xml:space="preserve"> Instrucciones para la vigilancia post comercialización de medicamentos, dispositivos médicos y reactivos in vitro de uso y consumo humano con registro sanitario, permiso de comercialización y declarados como vitales no disponibles. </w:t>
            </w:r>
            <w:del w:id="76" w:author="JHON JAIRO RODRIGUEZ PEREZ" w:date="2022-06-07T23:02:00Z">
              <w:r w:rsidRPr="007D33B0" w:rsidDel="00DD0F41">
                <w:rPr>
                  <w:rFonts w:cs="Arial"/>
                  <w:bCs/>
                </w:rPr>
                <w:delText xml:space="preserve">Ministerio de salud y protección social. </w:delText>
              </w:r>
            </w:del>
            <w:r w:rsidRPr="007D33B0">
              <w:rPr>
                <w:rFonts w:cs="Arial"/>
                <w:bCs/>
              </w:rPr>
              <w:t>7 de diciembre de 2020</w:t>
            </w:r>
            <w:ins w:id="77" w:author="JHON JAIRO RODRIGUEZ PEREZ" w:date="2022-06-07T23:02:00Z">
              <w:r w:rsidR="00DD0F41">
                <w:rPr>
                  <w:rFonts w:cs="Arial"/>
                  <w:bCs/>
                </w:rPr>
                <w:t>.</w:t>
              </w:r>
            </w:ins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14803" w14:textId="773355CD" w:rsidR="00DB4675" w:rsidRPr="007D33B0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49A65" w14:textId="612CE585" w:rsidR="00DB4675" w:rsidRPr="007D33B0" w:rsidRDefault="00DB4675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Anexos/Anexo8_CF027_circular_minsaludps_0048_2020.pdf</w:t>
            </w:r>
          </w:p>
        </w:tc>
      </w:tr>
      <w:tr w:rsidR="00DB4675" w:rsidRPr="007D33B0" w14:paraId="1FAE81C3" w14:textId="77777777" w:rsidTr="00DB4675">
        <w:trPr>
          <w:trHeight w:val="182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A5116" w14:textId="1ED5258D" w:rsidR="00DB4675" w:rsidRPr="007D33B0" w:rsidRDefault="00DB4675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 xml:space="preserve">Conceptos generales 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592D4" w14:textId="67D374E9" w:rsidR="00DB4675" w:rsidRPr="00D64B93" w:rsidRDefault="00DB4675" w:rsidP="00DB4675">
            <w:pPr>
              <w:spacing w:after="120"/>
              <w:rPr>
                <w:rFonts w:cs="Arial"/>
                <w:lang w:val="en-US"/>
                <w:rPrChange w:id="78" w:author="JHON JAIRO RODRIGUEZ PEREZ" w:date="2022-06-07T22:42:00Z">
                  <w:rPr>
                    <w:rFonts w:cs="Arial"/>
                  </w:rPr>
                </w:rPrChange>
              </w:rPr>
            </w:pPr>
            <w:r>
              <w:rPr>
                <w:rFonts w:cs="Arial"/>
                <w:bCs/>
              </w:rPr>
              <w:t>Escobar, K. (2012</w:t>
            </w:r>
            <w:r w:rsidRPr="007D33B0">
              <w:rPr>
                <w:rFonts w:cs="Arial"/>
                <w:bCs/>
              </w:rPr>
              <w:t>). Dr. house atiende a mujer con asma</w:t>
            </w:r>
            <w:ins w:id="79" w:author="JHON JAIRO RODRIGUEZ PEREZ" w:date="2022-06-07T23:02:00Z">
              <w:r w:rsidR="00D9721A">
                <w:rPr>
                  <w:rFonts w:cs="Arial"/>
                  <w:bCs/>
                </w:rPr>
                <w:t xml:space="preserve">. </w:t>
              </w:r>
            </w:ins>
            <w:r>
              <w:rPr>
                <w:rFonts w:cs="Arial"/>
                <w:bCs/>
              </w:rPr>
              <w:t xml:space="preserve"> </w:t>
            </w:r>
            <w:del w:id="80" w:author="JHON JAIRO RODRIGUEZ PEREZ" w:date="2022-06-07T23:02:00Z">
              <w:r w:rsidDel="00D9721A">
                <w:rPr>
                  <w:rFonts w:cs="Arial"/>
                  <w:bCs/>
                </w:rPr>
                <w:delText>(</w:delText>
              </w:r>
            </w:del>
            <w:ins w:id="81" w:author="JHON JAIRO RODRIGUEZ PEREZ" w:date="2022-06-07T23:02:00Z">
              <w:r w:rsidR="00D9721A">
                <w:rPr>
                  <w:rFonts w:cs="Arial"/>
                  <w:bCs/>
                </w:rPr>
                <w:t>[</w:t>
              </w:r>
            </w:ins>
            <w:r>
              <w:rPr>
                <w:rFonts w:cs="Arial"/>
                <w:bCs/>
              </w:rPr>
              <w:t>Video</w:t>
            </w:r>
            <w:ins w:id="82" w:author="JHON JAIRO RODRIGUEZ PEREZ" w:date="2022-06-07T23:02:00Z">
              <w:r w:rsidR="00D9721A">
                <w:rPr>
                  <w:rFonts w:cs="Arial"/>
                  <w:bCs/>
                </w:rPr>
                <w:t>]</w:t>
              </w:r>
            </w:ins>
            <w:del w:id="83" w:author="JHON JAIRO RODRIGUEZ PEREZ" w:date="2022-06-07T23:02:00Z">
              <w:r w:rsidDel="00D9721A">
                <w:rPr>
                  <w:rFonts w:cs="Arial"/>
                  <w:bCs/>
                </w:rPr>
                <w:delText>)</w:delText>
              </w:r>
            </w:del>
            <w:r>
              <w:rPr>
                <w:rFonts w:cs="Arial"/>
                <w:bCs/>
              </w:rPr>
              <w:t xml:space="preserve">. </w:t>
            </w:r>
            <w:r w:rsidRPr="00D64B93">
              <w:rPr>
                <w:rFonts w:cs="Arial"/>
                <w:bCs/>
                <w:lang w:val="en-US"/>
                <w:rPrChange w:id="84" w:author="JHON JAIRO RODRIGUEZ PEREZ" w:date="2022-06-07T22:42:00Z">
                  <w:rPr>
                    <w:rFonts w:cs="Arial"/>
                    <w:bCs/>
                  </w:rPr>
                </w:rPrChange>
              </w:rPr>
              <w:t xml:space="preserve">YouTube. </w:t>
            </w:r>
            <w:r w:rsidR="007C078D">
              <w:fldChar w:fldCharType="begin"/>
            </w:r>
            <w:r w:rsidR="007C078D" w:rsidRPr="00D64B93">
              <w:rPr>
                <w:lang w:val="en-US"/>
                <w:rPrChange w:id="85" w:author="JHON JAIRO RODRIGUEZ PEREZ" w:date="2022-06-07T22:42:00Z">
                  <w:rPr/>
                </w:rPrChange>
              </w:rPr>
              <w:instrText xml:space="preserve"> HYPERLINK "https://www.youtube.com/watch?v=1UyH-Yq-26o" </w:instrText>
            </w:r>
            <w:r w:rsidR="007C078D">
              <w:fldChar w:fldCharType="separate"/>
            </w:r>
            <w:r w:rsidRPr="00D64B93">
              <w:rPr>
                <w:rStyle w:val="Hipervnculo"/>
                <w:rFonts w:cs="Arial"/>
                <w:lang w:val="en-US"/>
                <w:rPrChange w:id="86" w:author="JHON JAIRO RODRIGUEZ PEREZ" w:date="2022-06-07T22:42:00Z">
                  <w:rPr>
                    <w:rStyle w:val="Hipervnculo"/>
                    <w:rFonts w:cs="Arial"/>
                  </w:rPr>
                </w:rPrChange>
              </w:rPr>
              <w:t>https://www.youtube.com/watch?v=1UyH-Yq-26o</w:t>
            </w:r>
            <w:r w:rsidR="007C078D">
              <w:rPr>
                <w:rStyle w:val="Hipervnculo"/>
                <w:rFonts w:cs="Arial"/>
              </w:rPr>
              <w:fldChar w:fldCharType="end"/>
            </w:r>
            <w:r w:rsidRPr="00D64B93">
              <w:rPr>
                <w:rFonts w:cs="Arial"/>
                <w:lang w:val="en-US"/>
                <w:rPrChange w:id="87" w:author="JHON JAIRO RODRIGUEZ PEREZ" w:date="2022-06-07T22:42:00Z">
                  <w:rPr>
                    <w:rFonts w:cs="Arial"/>
                  </w:rPr>
                </w:rPrChange>
              </w:rPr>
              <w:t xml:space="preserve"> 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EC70E" w14:textId="0338ABFF" w:rsidR="00DB4675" w:rsidRPr="007D33B0" w:rsidRDefault="00DB4675" w:rsidP="00683FBC">
            <w:pPr>
              <w:spacing w:after="120"/>
              <w:jc w:val="center"/>
              <w:rPr>
                <w:rFonts w:cs="Arial"/>
              </w:rPr>
            </w:pPr>
            <w:r w:rsidRPr="007D33B0">
              <w:rPr>
                <w:rFonts w:cs="Arial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D642" w14:textId="28D4EA63" w:rsidR="00DB4675" w:rsidRPr="007D33B0" w:rsidRDefault="007C078D" w:rsidP="00DB4675">
            <w:pPr>
              <w:spacing w:after="120"/>
              <w:rPr>
                <w:rFonts w:cs="Arial"/>
              </w:rPr>
            </w:pPr>
            <w:hyperlink r:id="rId29" w:history="1">
              <w:r w:rsidR="00DB4675" w:rsidRPr="00581A4F">
                <w:rPr>
                  <w:rStyle w:val="Hipervnculo"/>
                  <w:rFonts w:cs="Arial"/>
                </w:rPr>
                <w:t>https://www.youtube.com/watch?v=1UyH-Yq-26o</w:t>
              </w:r>
            </w:hyperlink>
            <w:r w:rsidR="00DB4675">
              <w:rPr>
                <w:rFonts w:cs="Arial"/>
              </w:rPr>
              <w:t xml:space="preserve"> </w:t>
            </w:r>
          </w:p>
          <w:p w14:paraId="3D27171D" w14:textId="6D088511" w:rsidR="00DB4675" w:rsidRPr="007D33B0" w:rsidRDefault="00DB4675" w:rsidP="00DB4675">
            <w:pPr>
              <w:spacing w:after="120"/>
              <w:rPr>
                <w:rFonts w:cs="Arial"/>
              </w:rPr>
            </w:pPr>
          </w:p>
        </w:tc>
      </w:tr>
      <w:tr w:rsidR="00683FBC" w:rsidRPr="007D33B0" w14:paraId="597CAB51" w14:textId="77777777" w:rsidTr="00DB4675">
        <w:trPr>
          <w:trHeight w:val="182"/>
        </w:trPr>
        <w:tc>
          <w:tcPr>
            <w:tcW w:w="212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8F316" w14:textId="6169E2BC" w:rsidR="00683FBC" w:rsidRPr="00683FBC" w:rsidRDefault="00683FBC" w:rsidP="00DB4675">
            <w:pPr>
              <w:spacing w:after="120"/>
              <w:rPr>
                <w:rFonts w:cs="Arial"/>
                <w:bCs/>
              </w:rPr>
            </w:pPr>
            <w:r w:rsidRPr="00683FBC">
              <w:rPr>
                <w:rFonts w:cs="Arial"/>
              </w:rPr>
              <w:t>Farmacovigilancia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24052" w14:textId="1D8CCA34" w:rsidR="00683FBC" w:rsidRPr="00D9721A" w:rsidRDefault="00683FBC" w:rsidP="00DB4675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Urgencias, C. (2018</w:t>
            </w:r>
            <w:r w:rsidRPr="007D33B0">
              <w:rPr>
                <w:rFonts w:cs="Arial"/>
                <w:bCs/>
              </w:rPr>
              <w:t xml:space="preserve">). </w:t>
            </w:r>
            <w:r w:rsidRPr="00DB4675">
              <w:rPr>
                <w:rFonts w:cs="Arial"/>
                <w:bCs/>
                <w:i/>
              </w:rPr>
              <w:t>6. Medicamentos En PRM 08 08 2018</w:t>
            </w:r>
            <w:ins w:id="88" w:author="JHON JAIRO RODRIGUEZ PEREZ" w:date="2022-06-07T23:03:00Z">
              <w:r w:rsidR="00D9721A">
                <w:rPr>
                  <w:rFonts w:cs="Arial"/>
                  <w:bCs/>
                  <w:i/>
                </w:rPr>
                <w:t>.</w:t>
              </w:r>
            </w:ins>
            <w:r w:rsidRPr="00DB4675">
              <w:rPr>
                <w:rFonts w:cs="Arial"/>
                <w:bCs/>
                <w:i/>
              </w:rPr>
              <w:t xml:space="preserve"> </w:t>
            </w:r>
            <w:del w:id="89" w:author="JHON JAIRO RODRIGUEZ PEREZ" w:date="2022-06-07T23:03:00Z">
              <w:r w:rsidDel="00D9721A">
                <w:rPr>
                  <w:rFonts w:cs="Arial"/>
                  <w:bCs/>
                </w:rPr>
                <w:delText>(</w:delText>
              </w:r>
            </w:del>
            <w:ins w:id="90" w:author="JHON JAIRO RODRIGUEZ PEREZ" w:date="2022-06-07T23:03:00Z">
              <w:r w:rsidR="00D9721A">
                <w:rPr>
                  <w:rFonts w:cs="Arial"/>
                  <w:bCs/>
                </w:rPr>
                <w:t>[</w:t>
              </w:r>
            </w:ins>
            <w:r>
              <w:rPr>
                <w:rFonts w:cs="Arial"/>
                <w:bCs/>
              </w:rPr>
              <w:t>Video</w:t>
            </w:r>
            <w:ins w:id="91" w:author="JHON JAIRO RODRIGUEZ PEREZ" w:date="2022-06-07T23:03:00Z">
              <w:r w:rsidR="00D9721A">
                <w:rPr>
                  <w:rFonts w:cs="Arial"/>
                  <w:bCs/>
                </w:rPr>
                <w:t>]</w:t>
              </w:r>
            </w:ins>
            <w:del w:id="92" w:author="JHON JAIRO RODRIGUEZ PEREZ" w:date="2022-06-07T23:03:00Z">
              <w:r w:rsidDel="00D9721A">
                <w:rPr>
                  <w:rFonts w:cs="Arial"/>
                  <w:bCs/>
                </w:rPr>
                <w:delText>)</w:delText>
              </w:r>
            </w:del>
            <w:r>
              <w:rPr>
                <w:rFonts w:cs="Arial"/>
                <w:bCs/>
              </w:rPr>
              <w:t xml:space="preserve">. YouTube. </w:t>
            </w:r>
            <w:hyperlink r:id="rId30" w:history="1">
              <w:r w:rsidRPr="00581A4F">
                <w:rPr>
                  <w:rStyle w:val="Hipervnculo"/>
                  <w:rFonts w:cs="Arial"/>
                </w:rPr>
                <w:t>https://www.youtube.com/watch?v=Pw8QUlDR3s8</w:t>
              </w:r>
            </w:hyperlink>
            <w:r>
              <w:rPr>
                <w:rFonts w:cs="Arial"/>
              </w:rPr>
              <w:t xml:space="preserve"> 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A85DF" w14:textId="638D449B" w:rsidR="00683FBC" w:rsidRPr="007D33B0" w:rsidRDefault="00683FBC" w:rsidP="00683FBC">
            <w:pPr>
              <w:spacing w:after="120"/>
              <w:jc w:val="center"/>
              <w:rPr>
                <w:rFonts w:cs="Arial"/>
              </w:rPr>
            </w:pPr>
            <w:r w:rsidRPr="007D33B0">
              <w:rPr>
                <w:rFonts w:cs="Arial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E8E0F" w14:textId="7C6C5159" w:rsidR="00683FBC" w:rsidRPr="007D33B0" w:rsidRDefault="007C078D" w:rsidP="00DB4675">
            <w:pPr>
              <w:spacing w:after="120"/>
              <w:rPr>
                <w:rFonts w:cs="Arial"/>
              </w:rPr>
            </w:pPr>
            <w:hyperlink r:id="rId31" w:history="1">
              <w:r w:rsidR="00683FBC" w:rsidRPr="00581A4F">
                <w:rPr>
                  <w:rStyle w:val="Hipervnculo"/>
                  <w:rFonts w:cs="Arial"/>
                </w:rPr>
                <w:t>https://www.youtube.com/watch?v=Pw8QUlDR3s8</w:t>
              </w:r>
            </w:hyperlink>
            <w:r w:rsidR="00683FBC">
              <w:rPr>
                <w:rFonts w:cs="Arial"/>
              </w:rPr>
              <w:t xml:space="preserve"> </w:t>
            </w:r>
          </w:p>
        </w:tc>
      </w:tr>
      <w:tr w:rsidR="00683FBC" w:rsidRPr="007D33B0" w14:paraId="1BCF6040" w14:textId="77777777" w:rsidTr="00DB4675">
        <w:trPr>
          <w:trHeight w:val="182"/>
        </w:trPr>
        <w:tc>
          <w:tcPr>
            <w:tcW w:w="212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0258E" w14:textId="77777777" w:rsidR="00683FBC" w:rsidRPr="00DB4675" w:rsidRDefault="00683FBC" w:rsidP="00DB4675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D9E69" w14:textId="3F8308CA" w:rsidR="00683FBC" w:rsidRDefault="00175994" w:rsidP="00DB4675">
            <w:pPr>
              <w:spacing w:after="120"/>
              <w:rPr>
                <w:rFonts w:cs="Arial"/>
                <w:bCs/>
              </w:rPr>
            </w:pPr>
            <w:ins w:id="93" w:author="JHON JAIRO RODRIGUEZ PEREZ" w:date="2022-06-07T23:05:00Z">
              <w:r>
                <w:rPr>
                  <w:rFonts w:cs="Arial"/>
                  <w:bCs/>
                </w:rPr>
                <w:t xml:space="preserve">MINSALUD. </w:t>
              </w:r>
              <w:r w:rsidR="00ED7165">
                <w:rPr>
                  <w:rFonts w:cs="Arial"/>
                  <w:bCs/>
                </w:rPr>
                <w:t>(s.f.</w:t>
              </w:r>
            </w:ins>
            <w:ins w:id="94" w:author="JHON JAIRO RODRIGUEZ PEREZ" w:date="2022-06-07T23:06:00Z">
              <w:r w:rsidR="00ED7165">
                <w:rPr>
                  <w:rFonts w:cs="Arial"/>
                  <w:bCs/>
                </w:rPr>
                <w:t>).</w:t>
              </w:r>
            </w:ins>
            <w:del w:id="95" w:author="JHON JAIRO RODRIGUEZ PEREZ" w:date="2022-06-07T23:08:00Z">
              <w:r w:rsidR="00683FBC" w:rsidDel="00ED7165">
                <w:rPr>
                  <w:rFonts w:cs="Arial"/>
                  <w:bCs/>
                </w:rPr>
                <w:delText>Farmacovigilancia profesionales de la salud.</w:delText>
              </w:r>
            </w:del>
            <w:ins w:id="96" w:author="JHON JAIRO RODRIGUEZ PEREZ" w:date="2022-06-07T23:06:00Z">
              <w:r w:rsidR="00ED7165">
                <w:rPr>
                  <w:rFonts w:cs="Arial"/>
                  <w:bCs/>
                </w:rPr>
                <w:t>¿Qué es la farmacovigilancia?.</w:t>
              </w:r>
            </w:ins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31C93" w14:textId="4E94D14B" w:rsidR="00683FBC" w:rsidRPr="007D33B0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C2BF6" w14:textId="1E8F3163" w:rsidR="00683FBC" w:rsidRDefault="00683FBC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Anexos/Anexo2_CF027_farmacovigilancia_profesionales_de_la_salud.pdf</w:t>
            </w:r>
          </w:p>
        </w:tc>
      </w:tr>
      <w:tr w:rsidR="00683FBC" w:rsidRPr="007D33B0" w14:paraId="31B7626E" w14:textId="77777777" w:rsidTr="00DB4675">
        <w:trPr>
          <w:trHeight w:val="182"/>
        </w:trPr>
        <w:tc>
          <w:tcPr>
            <w:tcW w:w="212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1A48E" w14:textId="77777777" w:rsidR="00683FBC" w:rsidRPr="00DB4675" w:rsidRDefault="00683FBC" w:rsidP="00DB4675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2D0B3" w14:textId="20F4FCA9" w:rsidR="00683FBC" w:rsidRDefault="00ED7165" w:rsidP="00DB4675">
            <w:pPr>
              <w:spacing w:after="120"/>
              <w:rPr>
                <w:rFonts w:cs="Arial"/>
                <w:bCs/>
              </w:rPr>
            </w:pPr>
            <w:ins w:id="97" w:author="JHON JAIRO RODRIGUEZ PEREZ" w:date="2022-06-07T23:07:00Z">
              <w:r>
                <w:rPr>
                  <w:rFonts w:cs="Arial"/>
                  <w:bCs/>
                </w:rPr>
                <w:t xml:space="preserve">MINSALUD. (s.f.). </w:t>
              </w:r>
            </w:ins>
            <w:r w:rsidR="00683FBC">
              <w:rPr>
                <w:rFonts w:cs="Arial"/>
                <w:bCs/>
              </w:rPr>
              <w:t>Farmacovigilancia</w:t>
            </w:r>
            <w:del w:id="98" w:author="JHON JAIRO RODRIGUEZ PEREZ" w:date="2022-06-07T23:08:00Z">
              <w:r w:rsidR="00683FBC" w:rsidDel="00ED7165">
                <w:rPr>
                  <w:rFonts w:cs="Arial"/>
                  <w:bCs/>
                </w:rPr>
                <w:delText xml:space="preserve"> pacientes</w:delText>
              </w:r>
            </w:del>
            <w:r w:rsidR="00683FBC">
              <w:rPr>
                <w:rFonts w:cs="Arial"/>
                <w:bCs/>
              </w:rPr>
              <w:t>.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D3945" w14:textId="582F0F10" w:rsidR="00683FBC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AE888" w14:textId="592C8654" w:rsidR="00683FBC" w:rsidRPr="007D33B0" w:rsidRDefault="00683FBC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Anexos/Anexo1_CF027_farmacovigilancia_pacientes.pdf</w:t>
            </w:r>
          </w:p>
        </w:tc>
      </w:tr>
      <w:tr w:rsidR="00683FBC" w:rsidRPr="007D33B0" w14:paraId="76674DB8" w14:textId="77777777" w:rsidTr="00DB4675">
        <w:trPr>
          <w:trHeight w:val="182"/>
        </w:trPr>
        <w:tc>
          <w:tcPr>
            <w:tcW w:w="212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C923C" w14:textId="77777777" w:rsidR="00683FBC" w:rsidRPr="00DB4675" w:rsidRDefault="00683FBC" w:rsidP="00DB4675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305D3" w14:textId="6758598F" w:rsidR="00683FBC" w:rsidRDefault="00683FBC" w:rsidP="00DB4675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</w:rPr>
              <w:t>INVIMA. (</w:t>
            </w:r>
            <w:del w:id="99" w:author="JHON JAIRO RODRIGUEZ PEREZ" w:date="2022-06-07T23:10:00Z">
              <w:r w:rsidDel="00D55B46">
                <w:rPr>
                  <w:rFonts w:cs="Arial"/>
                </w:rPr>
                <w:delText>2019</w:delText>
              </w:r>
            </w:del>
            <w:ins w:id="100" w:author="JHON JAIRO RODRIGUEZ PEREZ" w:date="2022-06-07T23:10:00Z">
              <w:r w:rsidR="00D55B46">
                <w:rPr>
                  <w:rFonts w:cs="Arial"/>
                </w:rPr>
                <w:t>2013</w:t>
              </w:r>
            </w:ins>
            <w:r>
              <w:rPr>
                <w:rFonts w:cs="Arial"/>
              </w:rPr>
              <w:t xml:space="preserve">). </w:t>
            </w:r>
            <w:r w:rsidRPr="00DB4675">
              <w:rPr>
                <w:rFonts w:cs="Arial"/>
                <w:i/>
              </w:rPr>
              <w:t>ABC de dispositivos médicos</w:t>
            </w:r>
            <w:r w:rsidRPr="00D64B93">
              <w:rPr>
                <w:rFonts w:cs="Arial"/>
                <w:bCs/>
                <w:i/>
                <w:rPrChange w:id="101" w:author="JHON JAIRO RODRIGUEZ PEREZ" w:date="2022-06-07T22:42:00Z">
                  <w:rPr>
                    <w:rFonts w:cs="Arial"/>
                    <w:bCs/>
                    <w:i/>
                    <w:lang w:val="en-US"/>
                  </w:rPr>
                </w:rPrChange>
              </w:rPr>
              <w:t>.</w:t>
            </w:r>
            <w:r w:rsidRPr="00D64B93">
              <w:rPr>
                <w:rFonts w:cs="Arial"/>
                <w:bCs/>
                <w:rPrChange w:id="102" w:author="JHON JAIRO RODRIGUEZ PEREZ" w:date="2022-06-07T22:42:00Z">
                  <w:rPr>
                    <w:rFonts w:cs="Arial"/>
                    <w:bCs/>
                    <w:lang w:val="en-US"/>
                  </w:rPr>
                </w:rPrChange>
              </w:rPr>
              <w:t xml:space="preserve"> </w:t>
            </w:r>
            <w:r w:rsidR="007C078D">
              <w:fldChar w:fldCharType="begin"/>
            </w:r>
            <w:r w:rsidR="007C078D">
              <w:instrText xml:space="preserve"> HYPERLINK "https://www.invima.gov.co/documents/20143/442916/abc_dispositivos-medicos.pdf/d32f6922-0c50-bcaa-6b53-066edfb98274" </w:instrText>
            </w:r>
            <w:r w:rsidR="007C078D">
              <w:fldChar w:fldCharType="separate"/>
            </w:r>
            <w:r w:rsidRPr="00D64B93">
              <w:rPr>
                <w:rStyle w:val="Hipervnculo"/>
                <w:rFonts w:cs="Arial"/>
                <w:bCs/>
                <w:rPrChange w:id="103" w:author="JHON JAIRO RODRIGUEZ PEREZ" w:date="2022-06-07T22:42:00Z">
                  <w:rPr>
                    <w:rStyle w:val="Hipervnculo"/>
                    <w:rFonts w:cs="Arial"/>
                    <w:bCs/>
                    <w:lang w:val="en-US"/>
                  </w:rPr>
                </w:rPrChange>
              </w:rPr>
              <w:t>https://www.invima.gov.co/documents/20143/442916/abc_dispositivos-medicos.pdf/d32f6922-0c50-bcaa-6b53-066edfb98274</w:t>
            </w:r>
            <w:r w:rsidR="007C078D">
              <w:rPr>
                <w:rStyle w:val="Hipervnculo"/>
                <w:rFonts w:cs="Arial"/>
                <w:bCs/>
                <w:lang w:val="en-US"/>
              </w:rPr>
              <w:fldChar w:fldCharType="end"/>
            </w:r>
            <w:r w:rsidRPr="00D64B93">
              <w:rPr>
                <w:rFonts w:cs="Arial"/>
                <w:bCs/>
                <w:rPrChange w:id="104" w:author="JHON JAIRO RODRIGUEZ PEREZ" w:date="2022-06-07T22:42:00Z">
                  <w:rPr>
                    <w:rFonts w:cs="Arial"/>
                    <w:bCs/>
                    <w:lang w:val="en-US"/>
                  </w:rPr>
                </w:rPrChange>
              </w:rPr>
              <w:t xml:space="preserve"> 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35D6C" w14:textId="1ED07FD8" w:rsidR="00683FBC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3D60C" w14:textId="5DE5DAD7" w:rsidR="00683FBC" w:rsidRPr="007D33B0" w:rsidRDefault="00683FBC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Anexos/Anexo3_CF027_ABC_de_los_dispositivos_médicos.pdf</w:t>
            </w:r>
          </w:p>
        </w:tc>
      </w:tr>
      <w:tr w:rsidR="00683FBC" w:rsidRPr="007D33B0" w14:paraId="34EB3909" w14:textId="77777777" w:rsidTr="00DB4675">
        <w:trPr>
          <w:trHeight w:val="182"/>
        </w:trPr>
        <w:tc>
          <w:tcPr>
            <w:tcW w:w="212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02A6B" w14:textId="77777777" w:rsidR="00683FBC" w:rsidRPr="00DB4675" w:rsidRDefault="00683FBC" w:rsidP="00DB4675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826E2" w14:textId="449D0596" w:rsidR="00683FBC" w:rsidRDefault="00D55B46" w:rsidP="00DB4675">
            <w:pPr>
              <w:spacing w:after="120"/>
              <w:rPr>
                <w:rFonts w:cs="Arial"/>
              </w:rPr>
            </w:pPr>
            <w:ins w:id="105" w:author="JHON JAIRO RODRIGUEZ PEREZ" w:date="2022-06-07T23:11:00Z">
              <w:r>
                <w:rPr>
                  <w:rFonts w:cs="Arial"/>
                </w:rPr>
                <w:t xml:space="preserve">MINTRABAJO. (s.f.). </w:t>
              </w:r>
            </w:ins>
            <w:r w:rsidR="00683FBC">
              <w:rPr>
                <w:rFonts w:cs="Arial"/>
              </w:rPr>
              <w:t>Dispositivos médicos.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8880B" w14:textId="0DB4E0C2" w:rsidR="00683FBC" w:rsidRPr="007D33B0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7BC9B" w14:textId="585C7B54" w:rsidR="00683FBC" w:rsidRPr="007D33B0" w:rsidRDefault="00683FBC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Anexos/Anexo4_CF027_Dispositivos_médicos.pdf</w:t>
            </w:r>
          </w:p>
        </w:tc>
      </w:tr>
      <w:tr w:rsidR="00683FBC" w:rsidRPr="007D33B0" w14:paraId="4B2E3F0F" w14:textId="77777777" w:rsidTr="00DB4675">
        <w:trPr>
          <w:trHeight w:val="182"/>
        </w:trPr>
        <w:tc>
          <w:tcPr>
            <w:tcW w:w="212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3C19" w14:textId="77777777" w:rsidR="00683FBC" w:rsidRPr="00DB4675" w:rsidRDefault="00683FBC" w:rsidP="00DB4675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19493" w14:textId="1308BCE3" w:rsidR="00683FBC" w:rsidRDefault="00683FBC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  <w:bCs/>
              </w:rPr>
              <w:t xml:space="preserve">Resolución 10204 de 2017.  </w:t>
            </w:r>
            <w:ins w:id="106" w:author="JHON JAIRO RODRIGUEZ PEREZ" w:date="2022-06-07T23:12:00Z">
              <w:r w:rsidR="00D55B46">
                <w:rPr>
                  <w:rFonts w:cs="Arial"/>
                  <w:bCs/>
                </w:rPr>
                <w:t>[</w:t>
              </w:r>
              <w:r w:rsidR="00D55B46" w:rsidRPr="007D33B0">
                <w:rPr>
                  <w:rFonts w:cs="Arial"/>
                  <w:bCs/>
                </w:rPr>
                <w:t>Instituto Colombiano Agropecuario</w:t>
              </w:r>
              <w:r w:rsidR="00D55B46">
                <w:rPr>
                  <w:rFonts w:cs="Arial"/>
                  <w:bCs/>
                </w:rPr>
                <w:t>].</w:t>
              </w:r>
              <w:r w:rsidR="00D55B46" w:rsidRPr="007D33B0">
                <w:rPr>
                  <w:rFonts w:cs="Arial"/>
                  <w:bCs/>
                </w:rPr>
                <w:t xml:space="preserve"> </w:t>
              </w:r>
            </w:ins>
            <w:r w:rsidRPr="007D33B0">
              <w:rPr>
                <w:rFonts w:cs="Arial"/>
                <w:bCs/>
              </w:rPr>
              <w:t>Por medio de la cual se establece el Sistema Nacional de Farmacovigilancia para medicamentos y biológicos de uso veterinario.</w:t>
            </w:r>
            <w:del w:id="107" w:author="JHON JAIRO RODRIGUEZ PEREZ" w:date="2022-06-07T23:12:00Z">
              <w:r w:rsidRPr="007D33B0" w:rsidDel="00D55B46">
                <w:rPr>
                  <w:rFonts w:cs="Arial"/>
                  <w:bCs/>
                </w:rPr>
                <w:delText xml:space="preserve"> Instituto Colombiano Agropecuario</w:delText>
              </w:r>
            </w:del>
            <w:r w:rsidRPr="007D33B0">
              <w:rPr>
                <w:rFonts w:cs="Arial"/>
                <w:bCs/>
              </w:rPr>
              <w:t>. 24 de agosto de 2017</w:t>
            </w:r>
            <w:r>
              <w:rPr>
                <w:rFonts w:cs="Arial"/>
                <w:bCs/>
              </w:rPr>
              <w:t>.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DB13B" w14:textId="38DA4213" w:rsidR="00683FBC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EA005" w14:textId="77777777" w:rsidR="00683FBC" w:rsidRPr="007D33B0" w:rsidRDefault="00683FBC" w:rsidP="001E1D61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Anexos/Anexo6_CF027_Resolucion_ica_10204_2017.pdf</w:t>
            </w:r>
          </w:p>
          <w:p w14:paraId="4034F881" w14:textId="77777777" w:rsidR="00683FBC" w:rsidRPr="007D33B0" w:rsidRDefault="00683FBC" w:rsidP="00DB4675">
            <w:pPr>
              <w:spacing w:after="120"/>
              <w:rPr>
                <w:rFonts w:cs="Arial"/>
              </w:rPr>
            </w:pPr>
          </w:p>
        </w:tc>
      </w:tr>
      <w:tr w:rsidR="00683FBC" w:rsidRPr="007D33B0" w14:paraId="2E8D3073" w14:textId="77777777" w:rsidTr="00DB4675">
        <w:trPr>
          <w:trHeight w:val="182"/>
        </w:trPr>
        <w:tc>
          <w:tcPr>
            <w:tcW w:w="212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82CF" w14:textId="602BA0A7" w:rsidR="00683FBC" w:rsidRPr="007D33B0" w:rsidRDefault="00683FBC" w:rsidP="00DB4675">
            <w:pPr>
              <w:spacing w:after="120"/>
              <w:rPr>
                <w:rFonts w:cs="Arial"/>
              </w:rPr>
            </w:pP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321BA" w14:textId="10995440" w:rsidR="00683FBC" w:rsidRPr="007D33B0" w:rsidRDefault="00683FBC" w:rsidP="00DB4675">
            <w:pPr>
              <w:spacing w:after="120"/>
              <w:rPr>
                <w:rFonts w:cs="Arial"/>
                <w:bCs/>
              </w:rPr>
            </w:pPr>
            <w:r w:rsidRPr="007D33B0">
              <w:rPr>
                <w:rFonts w:cs="Arial"/>
                <w:bCs/>
              </w:rPr>
              <w:t>Resolución</w:t>
            </w:r>
            <w:r w:rsidRPr="007D33B0">
              <w:rPr>
                <w:rFonts w:cs="Arial"/>
              </w:rPr>
              <w:t xml:space="preserve"> 1403 de 2007. </w:t>
            </w:r>
            <w:ins w:id="108" w:author="JHON JAIRO RODRIGUEZ PEREZ" w:date="2022-06-07T23:12:00Z">
              <w:r w:rsidR="00101205">
                <w:rPr>
                  <w:rFonts w:cs="Arial"/>
                </w:rPr>
                <w:t>[</w:t>
              </w:r>
              <w:r w:rsidR="00101205" w:rsidRPr="007D33B0">
                <w:rPr>
                  <w:rFonts w:cs="Arial"/>
                </w:rPr>
                <w:t>Ministerio de la Protección Social</w:t>
              </w:r>
              <w:r w:rsidR="00101205">
                <w:rPr>
                  <w:rFonts w:cs="Arial"/>
                </w:rPr>
                <w:t>].</w:t>
              </w:r>
              <w:r w:rsidR="00101205" w:rsidRPr="007D33B0">
                <w:rPr>
                  <w:rFonts w:cs="Arial"/>
                </w:rPr>
                <w:t xml:space="preserve"> </w:t>
              </w:r>
            </w:ins>
            <w:r w:rsidRPr="007D33B0">
              <w:rPr>
                <w:rFonts w:cs="Arial"/>
              </w:rPr>
              <w:t>Por la cual se determina el Modelo de Gestión del Servicio Farmacéutico, se adopta el Manual de Condiciones Esenciales y Procedimientos y se dictan otras disposiciones.</w:t>
            </w:r>
            <w:del w:id="109" w:author="JHON JAIRO RODRIGUEZ PEREZ" w:date="2022-06-07T23:12:00Z">
              <w:r w:rsidRPr="007D33B0" w:rsidDel="00101205">
                <w:rPr>
                  <w:rFonts w:cs="Arial"/>
                </w:rPr>
                <w:delText xml:space="preserve"> Ministerio de la Protección Social</w:delText>
              </w:r>
            </w:del>
            <w:r w:rsidRPr="007D33B0">
              <w:rPr>
                <w:rFonts w:cs="Arial"/>
              </w:rPr>
              <w:t xml:space="preserve">. </w:t>
            </w:r>
            <w:del w:id="110" w:author="JHON JAIRO RODRIGUEZ PEREZ" w:date="2022-06-07T23:12:00Z">
              <w:r w:rsidRPr="007D33B0" w:rsidDel="00101205">
                <w:rPr>
                  <w:rFonts w:cs="Arial"/>
                </w:rPr>
                <w:delText>Bogotá m</w:delText>
              </w:r>
            </w:del>
            <w:ins w:id="111" w:author="JHON JAIRO RODRIGUEZ PEREZ" w:date="2022-06-07T23:12:00Z">
              <w:r w:rsidR="00101205">
                <w:rPr>
                  <w:rFonts w:cs="Arial"/>
                </w:rPr>
                <w:t>M</w:t>
              </w:r>
            </w:ins>
            <w:r w:rsidRPr="007D33B0">
              <w:rPr>
                <w:rFonts w:cs="Arial"/>
              </w:rPr>
              <w:t>ayo 14 del 2007</w:t>
            </w:r>
            <w:ins w:id="112" w:author="JHON JAIRO RODRIGUEZ PEREZ" w:date="2022-06-07T23:13:00Z">
              <w:r w:rsidR="00101205">
                <w:rPr>
                  <w:rFonts w:cs="Arial"/>
                </w:rPr>
                <w:t>.</w:t>
              </w:r>
            </w:ins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1D74E" w14:textId="3129AE61" w:rsidR="00683FBC" w:rsidRPr="007D33B0" w:rsidRDefault="00683FBC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4A00F" w14:textId="486B8720" w:rsidR="00683FBC" w:rsidRPr="007D33B0" w:rsidRDefault="00683FBC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Anexos/Anexo7_CF027_resolucion_minproteccion_1403_2007.pdf</w:t>
            </w:r>
          </w:p>
        </w:tc>
      </w:tr>
      <w:tr w:rsidR="009A26A8" w:rsidRPr="007D33B0" w14:paraId="4007A0EC" w14:textId="77777777" w:rsidTr="00DB4675">
        <w:trPr>
          <w:trHeight w:val="182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6CD0" w14:textId="3D6DEF92" w:rsidR="009A26A8" w:rsidRPr="007D33B0" w:rsidRDefault="009A26A8" w:rsidP="00DB4675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Programa de tecnovigilancia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7472" w14:textId="0EB8F70D" w:rsidR="009A26A8" w:rsidRPr="007D33B0" w:rsidRDefault="00D32B53" w:rsidP="00DB4675">
            <w:pPr>
              <w:spacing w:after="120"/>
              <w:rPr>
                <w:rFonts w:cs="Arial"/>
                <w:bCs/>
              </w:rPr>
            </w:pPr>
            <w:ins w:id="113" w:author="JHON JAIRO RODRIGUEZ PEREZ" w:date="2022-06-07T23:14:00Z">
              <w:r>
                <w:rPr>
                  <w:rFonts w:cs="Arial"/>
                  <w:bCs/>
                </w:rPr>
                <w:t xml:space="preserve">INVIMA. (2016). </w:t>
              </w:r>
            </w:ins>
            <w:r w:rsidR="009A26A8" w:rsidRPr="007D33B0">
              <w:rPr>
                <w:rFonts w:cs="Arial"/>
                <w:bCs/>
              </w:rPr>
              <w:t>FOREAM</w:t>
            </w:r>
            <w:ins w:id="114" w:author="JHON JAIRO RODRIGUEZ PEREZ" w:date="2022-06-07T23:14:00Z">
              <w:r>
                <w:rPr>
                  <w:rFonts w:cs="Arial"/>
                  <w:bCs/>
                </w:rPr>
                <w:t>.</w:t>
              </w:r>
            </w:ins>
            <w:r w:rsidR="009A26A8" w:rsidRPr="007D33B0">
              <w:rPr>
                <w:rFonts w:cs="Arial"/>
                <w:bCs/>
              </w:rPr>
              <w:t xml:space="preserve"> formato reporte de sospecha.</w:t>
            </w:r>
          </w:p>
        </w:tc>
        <w:tc>
          <w:tcPr>
            <w:tcW w:w="231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C0071" w14:textId="3CDE7652" w:rsidR="009A26A8" w:rsidRPr="007D33B0" w:rsidRDefault="009A26A8" w:rsidP="00683FBC">
            <w:pPr>
              <w:spacing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PDF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BD56D" w14:textId="16D50F60" w:rsidR="009A26A8" w:rsidRPr="007D33B0" w:rsidRDefault="009A26A8" w:rsidP="00DB4675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Anexos/Anexo5_CF027_FOREAM_formato_reporte_de_sospecha.doc</w:t>
            </w:r>
          </w:p>
        </w:tc>
      </w:tr>
    </w:tbl>
    <w:p w14:paraId="4B18CA43" w14:textId="77777777" w:rsidR="00616881" w:rsidRPr="007D33B0" w:rsidRDefault="00616881" w:rsidP="007D33B0">
      <w:pPr>
        <w:spacing w:after="120"/>
        <w:ind w:left="720" w:hanging="720"/>
        <w:rPr>
          <w:rFonts w:cs="Arial"/>
        </w:rPr>
      </w:pPr>
    </w:p>
    <w:p w14:paraId="111453D2" w14:textId="77777777" w:rsidR="001C7744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 xml:space="preserve">GLOSARIO: </w:t>
      </w:r>
    </w:p>
    <w:p w14:paraId="53E04CD8" w14:textId="77777777" w:rsidR="001C7744" w:rsidRPr="007D33B0" w:rsidRDefault="001C7744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ind w:left="426"/>
        <w:jc w:val="both"/>
        <w:rPr>
          <w:rFonts w:cs="Arial"/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122"/>
        <w:gridCol w:w="7840"/>
      </w:tblGrid>
      <w:tr w:rsidR="001C7744" w:rsidRPr="007D33B0" w14:paraId="1D37396A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E517" w14:textId="77777777" w:rsidR="001C7744" w:rsidRPr="007D33B0" w:rsidRDefault="00942D72" w:rsidP="007D33B0">
            <w:pPr>
              <w:spacing w:after="120"/>
              <w:jc w:val="center"/>
              <w:rPr>
                <w:rFonts w:cs="Arial"/>
                <w:b/>
                <w:color w:val="000000"/>
              </w:rPr>
            </w:pPr>
            <w:r w:rsidRPr="007D33B0">
              <w:rPr>
                <w:rFonts w:cs="Arial"/>
                <w:b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8F67" w14:textId="77777777" w:rsidR="001C7744" w:rsidRPr="007D33B0" w:rsidRDefault="00942D72" w:rsidP="007D33B0">
            <w:pPr>
              <w:spacing w:after="120"/>
              <w:jc w:val="center"/>
              <w:rPr>
                <w:rFonts w:cs="Arial"/>
                <w:b/>
                <w:color w:val="000000"/>
              </w:rPr>
            </w:pPr>
            <w:r w:rsidRPr="007D33B0">
              <w:rPr>
                <w:rFonts w:cs="Arial"/>
                <w:b/>
                <w:color w:val="000000"/>
              </w:rPr>
              <w:t>SIGNIFICADO</w:t>
            </w:r>
          </w:p>
        </w:tc>
      </w:tr>
      <w:tr w:rsidR="008812EF" w:rsidRPr="007D33B0" w14:paraId="5467112F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2468F" w14:textId="4D8F9827" w:rsidR="008812EF" w:rsidRPr="007D33B0" w:rsidRDefault="00361EC7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EAM</w:t>
            </w:r>
            <w:r w:rsidR="00C910F6">
              <w:rPr>
                <w:rFonts w:cs="Arial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9DED9" w14:textId="1F4B27C8" w:rsidR="008812EF" w:rsidRPr="007D33B0" w:rsidRDefault="00D32B53" w:rsidP="00C910F6">
            <w:pPr>
              <w:spacing w:after="120"/>
              <w:rPr>
                <w:rFonts w:cs="Arial"/>
              </w:rPr>
            </w:pPr>
            <w:ins w:id="115" w:author="JHON JAIRO RODRIGUEZ PEREZ" w:date="2022-06-07T23:14:00Z">
              <w:r>
                <w:rPr>
                  <w:rFonts w:cs="Arial"/>
                </w:rPr>
                <w:t>E</w:t>
              </w:r>
            </w:ins>
            <w:del w:id="116" w:author="JHON JAIRO RODRIGUEZ PEREZ" w:date="2022-06-07T23:14:00Z">
              <w:r w:rsidR="00C910F6" w:rsidDel="00D32B53">
                <w:rPr>
                  <w:rFonts w:cs="Arial"/>
                </w:rPr>
                <w:delText>e</w:delText>
              </w:r>
            </w:del>
            <w:r w:rsidR="004C552E" w:rsidRPr="007D33B0">
              <w:rPr>
                <w:rFonts w:cs="Arial"/>
              </w:rPr>
              <w:t xml:space="preserve">ventos </w:t>
            </w:r>
            <w:del w:id="117" w:author="JHON JAIRO RODRIGUEZ PEREZ" w:date="2022-06-07T23:15:00Z">
              <w:r w:rsidR="00A356CD" w:rsidRPr="007D33B0" w:rsidDel="00D32B53">
                <w:rPr>
                  <w:rFonts w:cs="Arial"/>
                </w:rPr>
                <w:delText>A</w:delText>
              </w:r>
            </w:del>
            <w:ins w:id="118" w:author="JHON JAIRO RODRIGUEZ PEREZ" w:date="2022-06-07T23:15:00Z">
              <w:r>
                <w:rPr>
                  <w:rFonts w:cs="Arial"/>
                </w:rPr>
                <w:t>a</w:t>
              </w:r>
            </w:ins>
            <w:r w:rsidR="00A356CD" w:rsidRPr="007D33B0">
              <w:rPr>
                <w:rFonts w:cs="Arial"/>
              </w:rPr>
              <w:t xml:space="preserve">dversos </w:t>
            </w:r>
            <w:ins w:id="119" w:author="JHON JAIRO RODRIGUEZ PEREZ" w:date="2022-06-07T23:15:00Z">
              <w:r>
                <w:rPr>
                  <w:rFonts w:cs="Arial"/>
                </w:rPr>
                <w:t>r</w:t>
              </w:r>
            </w:ins>
            <w:del w:id="120" w:author="JHON JAIRO RODRIGUEZ PEREZ" w:date="2022-06-07T23:15:00Z">
              <w:r w:rsidR="00A356CD" w:rsidRPr="007D33B0" w:rsidDel="00D32B53">
                <w:rPr>
                  <w:rFonts w:cs="Arial"/>
                </w:rPr>
                <w:delText>R</w:delText>
              </w:r>
            </w:del>
            <w:r w:rsidR="00A356CD" w:rsidRPr="007D33B0">
              <w:rPr>
                <w:rFonts w:cs="Arial"/>
              </w:rPr>
              <w:t xml:space="preserve">elacionados </w:t>
            </w:r>
            <w:del w:id="121" w:author="JHON JAIRO RODRIGUEZ PEREZ" w:date="2022-06-07T23:15:00Z">
              <w:r w:rsidR="00A356CD" w:rsidRPr="007D33B0" w:rsidDel="00D32B53">
                <w:rPr>
                  <w:rFonts w:cs="Arial"/>
                </w:rPr>
                <w:delText>Con</w:delText>
              </w:r>
            </w:del>
            <w:ins w:id="122" w:author="JHON JAIRO RODRIGUEZ PEREZ" w:date="2022-06-07T23:15:00Z">
              <w:r>
                <w:rPr>
                  <w:rFonts w:cs="Arial"/>
                </w:rPr>
                <w:t>Con m</w:t>
              </w:r>
            </w:ins>
            <w:del w:id="123" w:author="JHON JAIRO RODRIGUEZ PEREZ" w:date="2022-06-07T23:15:00Z">
              <w:r w:rsidR="00A356CD" w:rsidRPr="007D33B0" w:rsidDel="00D32B53">
                <w:rPr>
                  <w:rFonts w:cs="Arial"/>
                </w:rPr>
                <w:delText xml:space="preserve"> M</w:delText>
              </w:r>
            </w:del>
            <w:r w:rsidR="00A356CD" w:rsidRPr="007D33B0">
              <w:rPr>
                <w:rFonts w:cs="Arial"/>
              </w:rPr>
              <w:t>edicamentos</w:t>
            </w:r>
            <w:r w:rsidR="00232DD0" w:rsidRPr="007D33B0">
              <w:rPr>
                <w:rFonts w:cs="Arial"/>
              </w:rPr>
              <w:t xml:space="preserve"> cualquier suceso médico desfavorable que puede aparecer durante el tratamiento con un producto farmacéutico, incluyendo los productos biológicos, pero que no necesariamente tiene una relación causal con el tratamiento.</w:t>
            </w:r>
          </w:p>
        </w:tc>
      </w:tr>
      <w:tr w:rsidR="008812EF" w:rsidRPr="007D33B0" w14:paraId="64EFD89A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B16B6" w14:textId="1B5A5F87" w:rsidR="008812EF" w:rsidRPr="007D33B0" w:rsidRDefault="00C910F6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Iatrogenia (yatrogenia)</w:t>
            </w:r>
            <w:del w:id="124" w:author="JHON JAIRO RODRIGUEZ PEREZ" w:date="2022-06-07T23:15:00Z">
              <w:r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30766" w14:textId="792E5F42" w:rsidR="008812EF" w:rsidRPr="007D33B0" w:rsidRDefault="00C910F6" w:rsidP="00C910F6">
            <w:pPr>
              <w:spacing w:after="120"/>
              <w:rPr>
                <w:rFonts w:cs="Arial"/>
              </w:rPr>
            </w:pPr>
            <w:del w:id="125" w:author="JHON JAIRO RODRIGUEZ PEREZ" w:date="2022-06-07T23:15:00Z">
              <w:r w:rsidDel="00D32B53">
                <w:rPr>
                  <w:rFonts w:cs="Arial"/>
                </w:rPr>
                <w:delText>d</w:delText>
              </w:r>
            </w:del>
            <w:ins w:id="126" w:author="JHON JAIRO RODRIGUEZ PEREZ" w:date="2022-06-07T23:15:00Z">
              <w:r w:rsidR="00D32B53">
                <w:rPr>
                  <w:rFonts w:cs="Arial"/>
                </w:rPr>
                <w:t>D</w:t>
              </w:r>
            </w:ins>
            <w:r w:rsidR="00A356CD" w:rsidRPr="007D33B0">
              <w:rPr>
                <w:rFonts w:cs="Arial"/>
              </w:rPr>
              <w:t>año</w:t>
            </w:r>
            <w:r w:rsidR="006658E3" w:rsidRPr="007D33B0">
              <w:rPr>
                <w:rFonts w:cs="Arial"/>
              </w:rPr>
              <w:t xml:space="preserve"> no deseado ni buscado en la salud, causado o provocado, como efecto secundario inevitable, por un acto médico legítimo y avalado, destinado a curar o mejorar una patología determinada.</w:t>
            </w:r>
          </w:p>
        </w:tc>
      </w:tr>
      <w:tr w:rsidR="00461455" w:rsidRPr="007D33B0" w14:paraId="65DB6E13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FF2A2" w14:textId="750F76C3" w:rsidR="00461455" w:rsidRPr="007D33B0" w:rsidRDefault="00461455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ICA</w:t>
            </w:r>
            <w:del w:id="127" w:author="JHON JAIRO RODRIGUEZ PEREZ" w:date="2022-06-07T23:15:00Z">
              <w:r w:rsidR="00C910F6"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C1196" w14:textId="1BE0D053" w:rsidR="00461455" w:rsidRPr="007D33B0" w:rsidRDefault="00461455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Instituto Colombiano Agropecuario</w:t>
            </w:r>
            <w:r w:rsidR="00616C89" w:rsidRPr="007D33B0">
              <w:rPr>
                <w:rFonts w:cs="Arial"/>
              </w:rPr>
              <w:t>.</w:t>
            </w:r>
          </w:p>
        </w:tc>
      </w:tr>
      <w:tr w:rsidR="00461455" w:rsidRPr="007D33B0" w14:paraId="2AA9F1BE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3A627" w14:textId="6D4C03EF" w:rsidR="00461455" w:rsidRPr="007D33B0" w:rsidRDefault="00461455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INVIMA</w:t>
            </w:r>
            <w:del w:id="128" w:author="JHON JAIRO RODRIGUEZ PEREZ" w:date="2022-06-07T23:15:00Z">
              <w:r w:rsidR="00C910F6"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9E243" w14:textId="4B08A649" w:rsidR="00461455" w:rsidRPr="007D33B0" w:rsidRDefault="00A356CD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Instituto Nacional de Vigilancia de Medicamentos y Alimentos.</w:t>
            </w:r>
          </w:p>
        </w:tc>
      </w:tr>
      <w:tr w:rsidR="00DE214F" w:rsidRPr="007D33B0" w14:paraId="0FD0941A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4564D" w14:textId="183FD3A6" w:rsidR="00DE214F" w:rsidRPr="007D33B0" w:rsidRDefault="00DE214F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IPS</w:t>
            </w:r>
            <w:del w:id="129" w:author="JHON JAIRO RODRIGUEZ PEREZ" w:date="2022-06-07T23:15:00Z">
              <w:r w:rsidR="00C910F6"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F92D4" w14:textId="4B5C1828" w:rsidR="00DE214F" w:rsidRPr="007D33B0" w:rsidRDefault="00DE214F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Institución prestadora de salud.</w:t>
            </w:r>
          </w:p>
        </w:tc>
      </w:tr>
      <w:tr w:rsidR="00C72489" w:rsidRPr="007D33B0" w14:paraId="2F599543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BC75C" w14:textId="63A74977" w:rsidR="00C72489" w:rsidRPr="007D33B0" w:rsidRDefault="00C72489" w:rsidP="00C910F6">
            <w:pPr>
              <w:spacing w:after="120"/>
              <w:rPr>
                <w:rFonts w:cs="Arial"/>
                <w:bCs/>
              </w:rPr>
            </w:pPr>
            <w:r w:rsidRPr="007D33B0">
              <w:rPr>
                <w:rFonts w:cs="Arial"/>
                <w:bCs/>
              </w:rPr>
              <w:t>LASA</w:t>
            </w:r>
            <w:del w:id="130" w:author="JHON JAIRO RODRIGUEZ PEREZ" w:date="2022-06-07T23:15:00Z">
              <w:r w:rsidR="00C910F6" w:rsidDel="00D32B53">
                <w:rPr>
                  <w:rFonts w:cs="Arial"/>
                  <w:bCs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BC74D" w14:textId="013D7781" w:rsidR="00C72489" w:rsidRPr="007D33B0" w:rsidRDefault="00C72489" w:rsidP="00C910F6">
            <w:pPr>
              <w:spacing w:after="120"/>
              <w:rPr>
                <w:rFonts w:cs="Arial"/>
                <w:i/>
                <w:iCs/>
              </w:rPr>
            </w:pPr>
            <w:r w:rsidRPr="007D33B0">
              <w:rPr>
                <w:rFonts w:cs="Arial"/>
                <w:i/>
                <w:iCs/>
              </w:rPr>
              <w:t>Look Alike, Sound Alike.</w:t>
            </w:r>
          </w:p>
        </w:tc>
      </w:tr>
      <w:tr w:rsidR="00A356CD" w:rsidRPr="007D33B0" w14:paraId="7BF2D883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C2DA9" w14:textId="23BA42FB" w:rsidR="00A356CD" w:rsidRPr="007D33B0" w:rsidRDefault="00A356CD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OMS</w:t>
            </w:r>
            <w:del w:id="131" w:author="JHON JAIRO RODRIGUEZ PEREZ" w:date="2022-06-07T23:16:00Z">
              <w:r w:rsidR="00C910F6"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0517B" w14:textId="7868E778" w:rsidR="00A356CD" w:rsidRPr="007D33B0" w:rsidRDefault="00A356CD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Organización Mundial de la Salud.</w:t>
            </w:r>
          </w:p>
        </w:tc>
      </w:tr>
      <w:tr w:rsidR="004C552E" w:rsidRPr="007D33B0" w14:paraId="08A6828A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AE03D" w14:textId="030958A6" w:rsidR="004C552E" w:rsidRPr="007D33B0" w:rsidRDefault="00A356CD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PRIM</w:t>
            </w:r>
            <w:del w:id="132" w:author="JHON JAIRO RODRIGUEZ PEREZ" w:date="2022-06-07T23:16:00Z">
              <w:r w:rsidR="00C910F6"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957B4" w14:textId="323722B6" w:rsidR="004C552E" w:rsidRPr="007D33B0" w:rsidRDefault="004C552E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 xml:space="preserve">Problemas </w:t>
            </w:r>
            <w:del w:id="133" w:author="JHON JAIRO RODRIGUEZ PEREZ" w:date="2022-06-07T23:17:00Z">
              <w:r w:rsidR="00A356CD" w:rsidRPr="007D33B0" w:rsidDel="00D32B53">
                <w:rPr>
                  <w:rFonts w:cs="Arial"/>
                </w:rPr>
                <w:delText>D</w:delText>
              </w:r>
            </w:del>
            <w:ins w:id="134" w:author="JHON JAIRO RODRIGUEZ PEREZ" w:date="2022-06-07T23:17:00Z">
              <w:r w:rsidR="00D32B53">
                <w:rPr>
                  <w:rFonts w:cs="Arial"/>
                </w:rPr>
                <w:t>d</w:t>
              </w:r>
            </w:ins>
            <w:r w:rsidR="00A356CD" w:rsidRPr="007D33B0">
              <w:rPr>
                <w:rFonts w:cs="Arial"/>
              </w:rPr>
              <w:t xml:space="preserve">e Salud Relacionados </w:t>
            </w:r>
            <w:del w:id="135" w:author="JHON JAIRO RODRIGUEZ PEREZ" w:date="2022-06-07T23:17:00Z">
              <w:r w:rsidR="00A356CD" w:rsidRPr="007D33B0" w:rsidDel="00D32B53">
                <w:rPr>
                  <w:rFonts w:cs="Arial"/>
                </w:rPr>
                <w:delText>C</w:delText>
              </w:r>
            </w:del>
            <w:ins w:id="136" w:author="JHON JAIRO RODRIGUEZ PEREZ" w:date="2022-06-07T23:17:00Z">
              <w:r w:rsidR="00D32B53">
                <w:rPr>
                  <w:rFonts w:cs="Arial"/>
                </w:rPr>
                <w:t>c</w:t>
              </w:r>
            </w:ins>
            <w:r w:rsidR="00A356CD" w:rsidRPr="007D33B0">
              <w:rPr>
                <w:rFonts w:cs="Arial"/>
              </w:rPr>
              <w:t>on Medicamentos.</w:t>
            </w:r>
          </w:p>
        </w:tc>
      </w:tr>
      <w:tr w:rsidR="00461455" w:rsidRPr="007D33B0" w14:paraId="305AED31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94F11" w14:textId="189A7A8D" w:rsidR="00461455" w:rsidRPr="007D33B0" w:rsidRDefault="00461455" w:rsidP="00C910F6">
            <w:pPr>
              <w:spacing w:after="120"/>
              <w:rPr>
                <w:rFonts w:cs="Arial"/>
                <w:bCs/>
              </w:rPr>
            </w:pPr>
            <w:r w:rsidRPr="007D33B0">
              <w:rPr>
                <w:rFonts w:cs="Arial"/>
                <w:bCs/>
              </w:rPr>
              <w:t>PRUM</w:t>
            </w:r>
            <w:del w:id="137" w:author="JHON JAIRO RODRIGUEZ PEREZ" w:date="2022-06-07T23:16:00Z">
              <w:r w:rsidR="00C910F6" w:rsidDel="00D32B53">
                <w:rPr>
                  <w:rFonts w:cs="Arial"/>
                  <w:bCs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B369C" w14:textId="64EDECEF" w:rsidR="00461455" w:rsidRPr="007D33B0" w:rsidRDefault="00461455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 xml:space="preserve">Problema </w:t>
            </w:r>
            <w:r w:rsidR="00A356CD" w:rsidRPr="007D33B0">
              <w:rPr>
                <w:rFonts w:cs="Arial"/>
              </w:rPr>
              <w:t xml:space="preserve">Relacionado </w:t>
            </w:r>
            <w:del w:id="138" w:author="JHON JAIRO RODRIGUEZ PEREZ" w:date="2022-06-07T23:17:00Z">
              <w:r w:rsidR="00A356CD" w:rsidRPr="007D33B0" w:rsidDel="00D32B53">
                <w:rPr>
                  <w:rFonts w:cs="Arial"/>
                </w:rPr>
                <w:delText>C</w:delText>
              </w:r>
            </w:del>
            <w:ins w:id="139" w:author="JHON JAIRO RODRIGUEZ PEREZ" w:date="2022-06-07T23:17:00Z">
              <w:r w:rsidR="00D32B53">
                <w:rPr>
                  <w:rFonts w:cs="Arial"/>
                </w:rPr>
                <w:t>c</w:t>
              </w:r>
            </w:ins>
            <w:r w:rsidR="00A356CD" w:rsidRPr="007D33B0">
              <w:rPr>
                <w:rFonts w:cs="Arial"/>
              </w:rPr>
              <w:t xml:space="preserve">on La Utilización </w:t>
            </w:r>
            <w:ins w:id="140" w:author="JHON JAIRO RODRIGUEZ PEREZ" w:date="2022-06-07T23:17:00Z">
              <w:r w:rsidR="00D32B53">
                <w:rPr>
                  <w:rFonts w:cs="Arial"/>
                </w:rPr>
                <w:t>d</w:t>
              </w:r>
            </w:ins>
            <w:del w:id="141" w:author="JHON JAIRO RODRIGUEZ PEREZ" w:date="2022-06-07T23:17:00Z">
              <w:r w:rsidR="00A356CD" w:rsidRPr="007D33B0" w:rsidDel="00D32B53">
                <w:rPr>
                  <w:rFonts w:cs="Arial"/>
                </w:rPr>
                <w:delText>D</w:delText>
              </w:r>
            </w:del>
            <w:r w:rsidR="00A356CD" w:rsidRPr="007D33B0">
              <w:rPr>
                <w:rFonts w:cs="Arial"/>
              </w:rPr>
              <w:t>el Medicamento.</w:t>
            </w:r>
          </w:p>
        </w:tc>
      </w:tr>
      <w:tr w:rsidR="008812EF" w:rsidRPr="007D33B0" w14:paraId="64A6868A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239" w14:textId="54A6A84D" w:rsidR="008812EF" w:rsidRPr="007D33B0" w:rsidRDefault="0051121B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RAM</w:t>
            </w:r>
            <w:del w:id="142" w:author="JHON JAIRO RODRIGUEZ PEREZ" w:date="2022-06-07T23:16:00Z">
              <w:r w:rsidR="00C910F6"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BCC39" w14:textId="68DD2B71" w:rsidR="008812EF" w:rsidRPr="007D33B0" w:rsidRDefault="004C552E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 xml:space="preserve">Reacciones </w:t>
            </w:r>
            <w:r w:rsidR="00A356CD" w:rsidRPr="007D33B0">
              <w:rPr>
                <w:rFonts w:cs="Arial"/>
              </w:rPr>
              <w:t>Adversas A Medicamentos</w:t>
            </w:r>
            <w:r w:rsidR="00A3478E" w:rsidRPr="007D33B0">
              <w:rPr>
                <w:rFonts w:cs="Arial"/>
              </w:rPr>
              <w:t xml:space="preserve"> respuesta a un fármaco o medicamento, que es perjudicial e involuntaria, ocurre a las dosis normalmente </w:t>
            </w:r>
            <w:r w:rsidR="001E6DE0" w:rsidRPr="007D33B0">
              <w:rPr>
                <w:rFonts w:cs="Arial"/>
              </w:rPr>
              <w:t>usadas en</w:t>
            </w:r>
            <w:r w:rsidR="00A3478E" w:rsidRPr="007D33B0">
              <w:rPr>
                <w:rFonts w:cs="Arial"/>
              </w:rPr>
              <w:t xml:space="preserve"> el hombre para profilaxis, diag</w:t>
            </w:r>
            <w:r w:rsidR="00951962" w:rsidRPr="007D33B0">
              <w:rPr>
                <w:rFonts w:cs="Arial"/>
              </w:rPr>
              <w:t>án</w:t>
            </w:r>
            <w:r w:rsidR="00A3478E" w:rsidRPr="007D33B0">
              <w:rPr>
                <w:rFonts w:cs="Arial"/>
              </w:rPr>
              <w:t>tico o terapi</w:t>
            </w:r>
            <w:r w:rsidR="001E6DE0" w:rsidRPr="007D33B0">
              <w:rPr>
                <w:rFonts w:cs="Arial"/>
              </w:rPr>
              <w:t>a</w:t>
            </w:r>
            <w:r w:rsidR="00A3478E" w:rsidRPr="007D33B0">
              <w:rPr>
                <w:rFonts w:cs="Arial"/>
              </w:rPr>
              <w:t xml:space="preserve"> de alguna enfermedad o </w:t>
            </w:r>
            <w:r w:rsidR="001E6DE0" w:rsidRPr="007D33B0">
              <w:rPr>
                <w:rFonts w:cs="Arial"/>
              </w:rPr>
              <w:t>para modificar</w:t>
            </w:r>
            <w:r w:rsidR="00A3478E" w:rsidRPr="007D33B0">
              <w:rPr>
                <w:rFonts w:cs="Arial"/>
              </w:rPr>
              <w:t xml:space="preserve"> las funciones del organismo.</w:t>
            </w:r>
          </w:p>
        </w:tc>
      </w:tr>
      <w:tr w:rsidR="008812EF" w:rsidRPr="007D33B0" w14:paraId="6D182E8E" w14:textId="77777777" w:rsidTr="00C910F6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422F" w14:textId="05CC1CBF" w:rsidR="008812EF" w:rsidRPr="007D33B0" w:rsidRDefault="00C910F6" w:rsidP="00C910F6">
            <w:pPr>
              <w:spacing w:after="120"/>
              <w:rPr>
                <w:rFonts w:cs="Arial"/>
              </w:rPr>
            </w:pPr>
            <w:r w:rsidRPr="007D33B0">
              <w:rPr>
                <w:rFonts w:cs="Arial"/>
              </w:rPr>
              <w:t>Teratogénico</w:t>
            </w:r>
            <w:del w:id="143" w:author="JHON JAIRO RODRIGUEZ PEREZ" w:date="2022-06-07T23:16:00Z">
              <w:r w:rsidDel="00D32B53">
                <w:rPr>
                  <w:rFonts w:cs="Arial"/>
                </w:rPr>
                <w:delText>:</w:delText>
              </w:r>
            </w:del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EE0C" w14:textId="795C2712" w:rsidR="008812EF" w:rsidRPr="007D33B0" w:rsidRDefault="00D32B53" w:rsidP="00C910F6">
            <w:pPr>
              <w:spacing w:after="120"/>
              <w:rPr>
                <w:rFonts w:cs="Arial"/>
              </w:rPr>
            </w:pPr>
            <w:ins w:id="144" w:author="JHON JAIRO RODRIGUEZ PEREZ" w:date="2022-06-07T23:16:00Z">
              <w:r>
                <w:rPr>
                  <w:rFonts w:cs="Arial"/>
                </w:rPr>
                <w:t>A</w:t>
              </w:r>
            </w:ins>
            <w:del w:id="145" w:author="JHON JAIRO RODRIGUEZ PEREZ" w:date="2022-06-07T23:16:00Z">
              <w:r w:rsidR="00C910F6" w:rsidDel="00D32B53">
                <w:rPr>
                  <w:rFonts w:cs="Arial"/>
                </w:rPr>
                <w:delText>a</w:delText>
              </w:r>
            </w:del>
            <w:r w:rsidR="00A356CD" w:rsidRPr="007D33B0">
              <w:rPr>
                <w:rFonts w:cs="Arial"/>
              </w:rPr>
              <w:t>gente</w:t>
            </w:r>
            <w:r w:rsidR="00831350" w:rsidRPr="007D33B0">
              <w:rPr>
                <w:rFonts w:cs="Arial"/>
              </w:rPr>
              <w:t xml:space="preserve"> capaz de causar un defecto congénito. Generalmente, se trata de algo que es parte del ambiente al que está expuesta la madre durante el embarazo.</w:t>
            </w:r>
          </w:p>
        </w:tc>
      </w:tr>
    </w:tbl>
    <w:p w14:paraId="53BEE283" w14:textId="77777777" w:rsidR="001C7744" w:rsidRPr="007D33B0" w:rsidRDefault="001C7744" w:rsidP="007D33B0">
      <w:pPr>
        <w:spacing w:after="120"/>
        <w:rPr>
          <w:rFonts w:cs="Arial"/>
        </w:rPr>
      </w:pPr>
    </w:p>
    <w:p w14:paraId="5D04AF34" w14:textId="77777777" w:rsidR="001C7744" w:rsidRPr="007D33B0" w:rsidRDefault="001C7744" w:rsidP="007D33B0">
      <w:pPr>
        <w:spacing w:after="120"/>
        <w:rPr>
          <w:rFonts w:cs="Arial"/>
        </w:rPr>
      </w:pPr>
    </w:p>
    <w:p w14:paraId="17C24226" w14:textId="77777777" w:rsidR="001C7744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 xml:space="preserve">REFERENCIAS BIBLIOGRÁFICAS: </w:t>
      </w:r>
    </w:p>
    <w:p w14:paraId="127060A2" w14:textId="77777777" w:rsidR="00001A0A" w:rsidRPr="007D33B0" w:rsidRDefault="00001A0A" w:rsidP="007D33B0">
      <w:pPr>
        <w:spacing w:after="120"/>
        <w:rPr>
          <w:rFonts w:cs="Arial"/>
          <w:color w:val="808080"/>
        </w:rPr>
      </w:pPr>
    </w:p>
    <w:p w14:paraId="40FF979E" w14:textId="4B442AC7" w:rsidR="00F473D6" w:rsidRDefault="00C910F6" w:rsidP="007D33B0">
      <w:pPr>
        <w:spacing w:after="120"/>
        <w:rPr>
          <w:ins w:id="146" w:author="JHON JAIRO RODRIGUEZ PEREZ" w:date="2022-06-07T23:29:00Z"/>
        </w:rPr>
      </w:pPr>
      <w:r w:rsidRPr="007D33B0">
        <w:rPr>
          <w:rFonts w:cs="Arial"/>
        </w:rPr>
        <w:t>Resolución 4002 de 2007</w:t>
      </w:r>
      <w:ins w:id="147" w:author="JHON JAIRO RODRIGUEZ PEREZ" w:date="2022-06-07T23:17:00Z">
        <w:r w:rsidR="00D32B53">
          <w:rPr>
            <w:rFonts w:cs="Arial"/>
          </w:rPr>
          <w:t>.</w:t>
        </w:r>
      </w:ins>
      <w:r w:rsidRPr="007D33B0">
        <w:rPr>
          <w:rFonts w:cs="Arial"/>
        </w:rPr>
        <w:t xml:space="preserve"> </w:t>
      </w:r>
      <w:ins w:id="148" w:author="JHON JAIRO RODRIGUEZ PEREZ" w:date="2022-06-07T23:17:00Z">
        <w:r w:rsidR="00D32B53">
          <w:rPr>
            <w:rFonts w:cs="Arial"/>
          </w:rPr>
          <w:t>[</w:t>
        </w:r>
      </w:ins>
      <w:moveToRangeStart w:id="149" w:author="JHON JAIRO RODRIGUEZ PEREZ" w:date="2022-06-07T23:17:00Z" w:name="move105536278"/>
      <w:moveTo w:id="150" w:author="JHON JAIRO RODRIGUEZ PEREZ" w:date="2022-06-07T23:17:00Z">
        <w:r w:rsidR="00D32B53" w:rsidRPr="007D33B0">
          <w:rPr>
            <w:rFonts w:cs="Arial"/>
          </w:rPr>
          <w:t xml:space="preserve">Ministerio </w:t>
        </w:r>
      </w:moveTo>
      <w:ins w:id="151" w:author="JHON JAIRO RODRIGUEZ PEREZ" w:date="2022-06-07T23:18:00Z">
        <w:r w:rsidR="00D32B53">
          <w:rPr>
            <w:rFonts w:cs="Arial"/>
          </w:rPr>
          <w:t>d</w:t>
        </w:r>
      </w:ins>
      <w:moveTo w:id="152" w:author="JHON JAIRO RODRIGUEZ PEREZ" w:date="2022-06-07T23:17:00Z">
        <w:del w:id="153" w:author="JHON JAIRO RODRIGUEZ PEREZ" w:date="2022-06-07T23:18:00Z">
          <w:r w:rsidR="00D32B53" w:rsidRPr="007D33B0" w:rsidDel="00D32B53">
            <w:rPr>
              <w:rFonts w:cs="Arial"/>
            </w:rPr>
            <w:delText>D</w:delText>
          </w:r>
        </w:del>
        <w:r w:rsidR="00D32B53" w:rsidRPr="007D33B0">
          <w:rPr>
            <w:rFonts w:cs="Arial"/>
          </w:rPr>
          <w:t xml:space="preserve">e </w:t>
        </w:r>
      </w:moveTo>
      <w:ins w:id="154" w:author="JHON JAIRO RODRIGUEZ PEREZ" w:date="2022-06-07T23:18:00Z">
        <w:r w:rsidR="00D32B53">
          <w:rPr>
            <w:rFonts w:cs="Arial"/>
          </w:rPr>
          <w:t>l</w:t>
        </w:r>
      </w:ins>
      <w:moveTo w:id="155" w:author="JHON JAIRO RODRIGUEZ PEREZ" w:date="2022-06-07T23:17:00Z">
        <w:del w:id="156" w:author="JHON JAIRO RODRIGUEZ PEREZ" w:date="2022-06-07T23:18:00Z">
          <w:r w:rsidR="00D32B53" w:rsidRPr="007D33B0" w:rsidDel="00D32B53">
            <w:rPr>
              <w:rFonts w:cs="Arial"/>
            </w:rPr>
            <w:delText>L</w:delText>
          </w:r>
        </w:del>
        <w:r w:rsidR="00D32B53" w:rsidRPr="007D33B0">
          <w:rPr>
            <w:rFonts w:cs="Arial"/>
          </w:rPr>
          <w:t>a Protección Social</w:t>
        </w:r>
      </w:moveTo>
      <w:ins w:id="157" w:author="JHON JAIRO RODRIGUEZ PEREZ" w:date="2022-06-07T23:17:00Z">
        <w:r w:rsidR="00D32B53">
          <w:rPr>
            <w:rFonts w:cs="Arial"/>
          </w:rPr>
          <w:t>]</w:t>
        </w:r>
      </w:ins>
      <w:moveTo w:id="158" w:author="JHON JAIRO RODRIGUEZ PEREZ" w:date="2022-06-07T23:17:00Z">
        <w:r w:rsidR="00D32B53" w:rsidRPr="007D33B0">
          <w:rPr>
            <w:rFonts w:cs="Arial"/>
          </w:rPr>
          <w:t xml:space="preserve">. </w:t>
        </w:r>
      </w:moveTo>
      <w:moveToRangeEnd w:id="149"/>
      <w:r w:rsidRPr="007D33B0">
        <w:rPr>
          <w:rFonts w:cs="Arial"/>
        </w:rPr>
        <w:t xml:space="preserve">Por la cual se adopta el Manual de Requisitos de Capacidad de Almacenamiento y/o </w:t>
      </w:r>
      <w:r>
        <w:rPr>
          <w:rFonts w:cs="Arial"/>
        </w:rPr>
        <w:t xml:space="preserve"> </w:t>
      </w:r>
      <w:r w:rsidRPr="007D33B0">
        <w:rPr>
          <w:rFonts w:cs="Arial"/>
        </w:rPr>
        <w:t xml:space="preserve">Acondicionamiento para Dispositivos Médicos. </w:t>
      </w:r>
      <w:moveFromRangeStart w:id="159" w:author="JHON JAIRO RODRIGUEZ PEREZ" w:date="2022-06-07T23:17:00Z" w:name="move105536278"/>
      <w:moveFrom w:id="160" w:author="JHON JAIRO RODRIGUEZ PEREZ" w:date="2022-06-07T23:17:00Z">
        <w:r w:rsidRPr="007D33B0" w:rsidDel="00D32B53">
          <w:rPr>
            <w:rFonts w:cs="Arial"/>
          </w:rPr>
          <w:t>MINISTER</w:t>
        </w:r>
        <w:del w:id="161" w:author="JHON JAIRO RODRIGUEZ PEREZ" w:date="2022-06-07T23:20:00Z">
          <w:r w:rsidRPr="007D33B0" w:rsidDel="00331793">
            <w:rPr>
              <w:rFonts w:cs="Arial"/>
            </w:rPr>
            <w:delText xml:space="preserve">IO DE LA PROTECCIÓN SOCIAL. </w:delText>
          </w:r>
        </w:del>
      </w:moveFrom>
      <w:moveFromRangeEnd w:id="159"/>
      <w:ins w:id="162" w:author="JHON JAIRO RODRIGUEZ PEREZ" w:date="2022-06-07T23:20:00Z">
        <w:r w:rsidR="00331793">
          <w:rPr>
            <w:rFonts w:cs="Arial"/>
          </w:rPr>
          <w:t xml:space="preserve"> </w:t>
        </w:r>
      </w:ins>
      <w:r w:rsidRPr="007D33B0">
        <w:rPr>
          <w:rFonts w:cs="Arial"/>
        </w:rPr>
        <w:t>8 de noviembre de 2007</w:t>
      </w:r>
      <w:ins w:id="163" w:author="JHON JAIRO RODRIGUEZ PEREZ" w:date="2022-06-07T23:21:00Z">
        <w:r w:rsidR="00331793">
          <w:rPr>
            <w:rFonts w:cs="Arial"/>
          </w:rPr>
          <w:t>.</w:t>
        </w:r>
      </w:ins>
      <w:r w:rsidRPr="007D33B0">
        <w:rPr>
          <w:rFonts w:cs="Arial"/>
        </w:rPr>
        <w:t xml:space="preserve">  </w:t>
      </w:r>
      <w:ins w:id="164" w:author="JHON JAIRO RODRIGUEZ PEREZ" w:date="2022-06-07T23:29:00Z">
        <w:r w:rsidR="00F473D6">
          <w:fldChar w:fldCharType="begin"/>
        </w:r>
        <w:r w:rsidR="00F473D6">
          <w:instrText xml:space="preserve"> HYPERLINK "</w:instrText>
        </w:r>
        <w:r w:rsidR="00F473D6" w:rsidRPr="00F473D6">
          <w:instrText>https://www.normassalud.com/archivos/285f8e7a01879313d77ac190b169982649e54303f4dcbff74f5d298f8f830aa2</w:instrText>
        </w:r>
        <w:r w:rsidR="00F473D6">
          <w:instrText xml:space="preserve">" </w:instrText>
        </w:r>
        <w:r w:rsidR="00F473D6">
          <w:fldChar w:fldCharType="separate"/>
        </w:r>
        <w:r w:rsidR="00F473D6" w:rsidRPr="00B907A8">
          <w:rPr>
            <w:rStyle w:val="Hipervnculo"/>
          </w:rPr>
          <w:t>https://www.normassalud.com/archivos/285f8e7a01879313d77ac190b169982649e54303f4dcbff74f5d298f8f830aa2</w:t>
        </w:r>
        <w:r w:rsidR="00F473D6">
          <w:fldChar w:fldCharType="end"/>
        </w:r>
      </w:ins>
    </w:p>
    <w:p w14:paraId="1D227A4D" w14:textId="0F801DB0" w:rsidR="00C910F6" w:rsidRPr="007D33B0" w:rsidRDefault="007C078D" w:rsidP="007D33B0">
      <w:pPr>
        <w:spacing w:after="120"/>
        <w:rPr>
          <w:rFonts w:cs="Arial"/>
        </w:rPr>
      </w:pPr>
      <w:del w:id="165" w:author="JHON JAIRO RODRIGUEZ PEREZ" w:date="2022-06-07T23:29:00Z">
        <w:r w:rsidDel="00F473D6">
          <w:fldChar w:fldCharType="begin"/>
        </w:r>
        <w:r w:rsidDel="00F473D6">
          <w:delInstrText xml:space="preserve"> HYPERLINK "h</w:delInstrText>
        </w:r>
        <w:r w:rsidDel="00F473D6">
          <w:delInstrText xml:space="preserve">ttps://normograma.invima.gov.co/docs/resolucion_minproteccion_4002_2007.htm?q=tecnovigilancia" </w:delInstrText>
        </w:r>
        <w:r w:rsidDel="00F473D6">
          <w:fldChar w:fldCharType="separate"/>
        </w:r>
        <w:r w:rsidR="00C910F6" w:rsidRPr="007D33B0" w:rsidDel="00F473D6">
          <w:rPr>
            <w:rStyle w:val="Hipervnculo"/>
            <w:rFonts w:cs="Arial"/>
            <w:color w:val="auto"/>
            <w:u w:val="none"/>
          </w:rPr>
          <w:delText>https://normograma.invima.gov.co/docs/resolucion_minproteccion_4002_2007.htm?Q=tecnovigilancia</w:delText>
        </w:r>
        <w:r w:rsidDel="00F473D6">
          <w:rPr>
            <w:rStyle w:val="Hipervnculo"/>
            <w:rFonts w:cs="Arial"/>
            <w:color w:val="auto"/>
            <w:u w:val="none"/>
          </w:rPr>
          <w:fldChar w:fldCharType="end"/>
        </w:r>
      </w:del>
    </w:p>
    <w:p w14:paraId="4EBA9608" w14:textId="367E370B" w:rsidR="00C910F6" w:rsidRPr="007D33B0" w:rsidRDefault="00C910F6" w:rsidP="007D33B0">
      <w:pPr>
        <w:spacing w:after="120"/>
        <w:rPr>
          <w:rFonts w:cs="Arial"/>
        </w:rPr>
      </w:pPr>
      <w:r w:rsidRPr="007D33B0">
        <w:rPr>
          <w:rFonts w:cs="Arial"/>
        </w:rPr>
        <w:t>Resolución 4816 de 2008</w:t>
      </w:r>
      <w:ins w:id="166" w:author="JHON JAIRO RODRIGUEZ PEREZ" w:date="2022-06-07T23:21:00Z">
        <w:r w:rsidR="007B1AC2" w:rsidRPr="007D33B0">
          <w:rPr>
            <w:rFonts w:cs="Arial"/>
          </w:rPr>
          <w:t xml:space="preserve">. </w:t>
        </w:r>
        <w:r w:rsidR="007B1AC2">
          <w:rPr>
            <w:rFonts w:cs="Arial"/>
          </w:rPr>
          <w:t>[M</w:t>
        </w:r>
        <w:r w:rsidR="007B1AC2" w:rsidRPr="007D33B0">
          <w:rPr>
            <w:rFonts w:cs="Arial"/>
          </w:rPr>
          <w:t>inisterio de</w:t>
        </w:r>
        <w:r w:rsidR="007B1AC2" w:rsidRPr="007D33B0">
          <w:rPr>
            <w:rFonts w:cs="Arial"/>
          </w:rPr>
          <w:t xml:space="preserve"> </w:t>
        </w:r>
        <w:r w:rsidR="007B1AC2" w:rsidRPr="007D33B0">
          <w:rPr>
            <w:rFonts w:cs="Arial"/>
            <w:bCs/>
          </w:rPr>
          <w:t>la protección social</w:t>
        </w:r>
      </w:ins>
      <w:ins w:id="167" w:author="JHON JAIRO RODRIGUEZ PEREZ" w:date="2022-06-07T23:29:00Z">
        <w:r w:rsidR="00F473D6">
          <w:rPr>
            <w:rFonts w:cs="Arial"/>
            <w:bCs/>
          </w:rPr>
          <w:t>]</w:t>
        </w:r>
      </w:ins>
      <w:ins w:id="168" w:author="JHON JAIRO RODRIGUEZ PEREZ" w:date="2022-06-07T23:21:00Z">
        <w:r w:rsidR="007B1AC2">
          <w:rPr>
            <w:rFonts w:cs="Arial"/>
            <w:bCs/>
          </w:rPr>
          <w:t>.</w:t>
        </w:r>
      </w:ins>
      <w:r w:rsidRPr="007D33B0">
        <w:rPr>
          <w:rFonts w:cs="Arial"/>
        </w:rPr>
        <w:t xml:space="preserve"> Por la cual se reglamenta el Programa Nacional de Tecnovigilancia</w:t>
      </w:r>
      <w:del w:id="169" w:author="JHON JAIRO RODRIGUEZ PEREZ" w:date="2022-06-07T23:21:00Z">
        <w:r w:rsidRPr="007D33B0" w:rsidDel="007B1AC2">
          <w:rPr>
            <w:rFonts w:cs="Arial"/>
          </w:rPr>
          <w:delText xml:space="preserve">. MINISTERIO DE </w:delText>
        </w:r>
        <w:r w:rsidRPr="007D33B0" w:rsidDel="007B1AC2">
          <w:rPr>
            <w:rFonts w:cs="Arial"/>
            <w:bCs/>
          </w:rPr>
          <w:delText>la protección social</w:delText>
        </w:r>
      </w:del>
      <w:r w:rsidRPr="007D33B0">
        <w:rPr>
          <w:rFonts w:cs="Arial"/>
          <w:bCs/>
        </w:rPr>
        <w:t>.</w:t>
      </w:r>
      <w:r w:rsidRPr="007D33B0">
        <w:rPr>
          <w:rFonts w:cs="Arial"/>
        </w:rPr>
        <w:t xml:space="preserve"> 12 de diciembre de 2008. </w:t>
      </w:r>
      <w:ins w:id="170" w:author="JHON JAIRO RODRIGUEZ PEREZ" w:date="2022-06-07T23:30:00Z">
        <w:r w:rsidR="00F473D6" w:rsidRPr="00F473D6">
          <w:t>http://www.saludcapital.gov.co/DSP/Tecnovigilancia/Resoluci%C3%B3n%204816%20de%202008.pdf</w:t>
        </w:r>
      </w:ins>
      <w:del w:id="171" w:author="JHON JAIRO RODRIGUEZ PEREZ" w:date="2022-06-07T23:30:00Z">
        <w:r w:rsidR="007C078D" w:rsidDel="00F473D6">
          <w:fldChar w:fldCharType="begin"/>
        </w:r>
        <w:r w:rsidR="007C078D" w:rsidDel="00F473D6">
          <w:delInstrText xml:space="preserve"> HYPERLINK "https://normograma.invima.gov.co/docs/resolucion_minproteccion_4816_2008.htm?q=tecnovigilancia" </w:delInstrText>
        </w:r>
        <w:r w:rsidR="007C078D" w:rsidDel="00F473D6">
          <w:fldChar w:fldCharType="separate"/>
        </w:r>
        <w:r w:rsidRPr="007D33B0" w:rsidDel="00F473D6">
          <w:rPr>
            <w:rStyle w:val="Hipervnculo"/>
            <w:rFonts w:cs="Arial"/>
            <w:color w:val="auto"/>
            <w:u w:val="none"/>
          </w:rPr>
          <w:delText>Https://normograma.invima.gov.co/docs/resolucion_minproteccion_4816_2008.htm?Q=tecnovigilancia</w:delText>
        </w:r>
        <w:r w:rsidR="007C078D" w:rsidDel="00F473D6">
          <w:rPr>
            <w:rStyle w:val="Hipervnculo"/>
            <w:rFonts w:cs="Arial"/>
            <w:color w:val="auto"/>
            <w:u w:val="none"/>
          </w:rPr>
          <w:fldChar w:fldCharType="end"/>
        </w:r>
      </w:del>
    </w:p>
    <w:p w14:paraId="671A9918" w14:textId="13C91A67" w:rsidR="00C910F6" w:rsidRPr="007D33B0" w:rsidRDefault="00C910F6" w:rsidP="007D33B0">
      <w:pPr>
        <w:spacing w:after="120"/>
        <w:rPr>
          <w:rFonts w:cs="Arial"/>
        </w:rPr>
      </w:pPr>
      <w:r w:rsidRPr="007D33B0">
        <w:rPr>
          <w:rFonts w:cs="Arial"/>
        </w:rPr>
        <w:t xml:space="preserve">Resolución número 2003  </w:t>
      </w:r>
      <w:del w:id="172" w:author="JHON JAIRO RODRIGUEZ PEREZ" w:date="2022-06-07T23:22:00Z">
        <w:r w:rsidRPr="007D33B0" w:rsidDel="007B1AC2">
          <w:rPr>
            <w:rFonts w:cs="Arial"/>
          </w:rPr>
          <w:delText xml:space="preserve"> </w:delText>
        </w:r>
      </w:del>
      <w:r w:rsidRPr="007D33B0">
        <w:rPr>
          <w:rFonts w:cs="Arial"/>
        </w:rPr>
        <w:t>de 2014</w:t>
      </w:r>
      <w:ins w:id="173" w:author="JHON JAIRO RODRIGUEZ PEREZ" w:date="2022-06-07T23:22:00Z">
        <w:r w:rsidR="007B1AC2">
          <w:rPr>
            <w:rFonts w:cs="Arial"/>
          </w:rPr>
          <w:t>.</w:t>
        </w:r>
      </w:ins>
      <w:r w:rsidRPr="007D33B0">
        <w:rPr>
          <w:rFonts w:cs="Arial"/>
        </w:rPr>
        <w:t xml:space="preserve"> </w:t>
      </w:r>
      <w:ins w:id="174" w:author="JHON JAIRO RODRIGUEZ PEREZ" w:date="2022-06-07T23:30:00Z">
        <w:r w:rsidR="00F473D6">
          <w:rPr>
            <w:rFonts w:cs="Arial"/>
          </w:rPr>
          <w:t>[</w:t>
        </w:r>
      </w:ins>
      <w:moveToRangeStart w:id="175" w:author="JHON JAIRO RODRIGUEZ PEREZ" w:date="2022-06-07T23:22:00Z" w:name="move105536554"/>
      <w:moveTo w:id="176" w:author="JHON JAIRO RODRIGUEZ PEREZ" w:date="2022-06-07T23:22:00Z">
        <w:r w:rsidR="007B1AC2" w:rsidRPr="007D33B0">
          <w:rPr>
            <w:rFonts w:cs="Arial"/>
          </w:rPr>
          <w:t>Ministerio de Salud y Protección Social</w:t>
        </w:r>
      </w:moveTo>
      <w:ins w:id="177" w:author="JHON JAIRO RODRIGUEZ PEREZ" w:date="2022-06-07T23:30:00Z">
        <w:r w:rsidR="00F473D6">
          <w:rPr>
            <w:rFonts w:cs="Arial"/>
          </w:rPr>
          <w:t>]</w:t>
        </w:r>
      </w:ins>
      <w:moveTo w:id="178" w:author="JHON JAIRO RODRIGUEZ PEREZ" w:date="2022-06-07T23:22:00Z">
        <w:r w:rsidR="007B1AC2" w:rsidRPr="007D33B0">
          <w:rPr>
            <w:rFonts w:cs="Arial"/>
          </w:rPr>
          <w:t>.</w:t>
        </w:r>
      </w:moveTo>
      <w:moveToRangeEnd w:id="175"/>
      <w:ins w:id="179" w:author="JHON JAIRO RODRIGUEZ PEREZ" w:date="2022-06-07T23:22:00Z">
        <w:r w:rsidR="00E72600">
          <w:rPr>
            <w:rFonts w:cs="Arial"/>
          </w:rPr>
          <w:t xml:space="preserve"> </w:t>
        </w:r>
      </w:ins>
      <w:r w:rsidRPr="007D33B0">
        <w:rPr>
          <w:rFonts w:cs="Arial"/>
        </w:rPr>
        <w:t xml:space="preserve">Por la cual se definen los procedimientos y condiciones de inscripción de los Prestadores de Servicios de Salud y de habilitación de servicios de salud. </w:t>
      </w:r>
      <w:moveFromRangeStart w:id="180" w:author="JHON JAIRO RODRIGUEZ PEREZ" w:date="2022-06-07T23:22:00Z" w:name="move105536554"/>
      <w:moveFrom w:id="181" w:author="JHON JAIRO RODRIGUEZ PEREZ" w:date="2022-06-07T23:22:00Z">
        <w:r w:rsidRPr="007D33B0" w:rsidDel="007B1AC2">
          <w:rPr>
            <w:rFonts w:cs="Arial"/>
          </w:rPr>
          <w:t xml:space="preserve">Ministerio de Salud y Protección Social. </w:t>
        </w:r>
      </w:moveFrom>
      <w:moveFromRangeEnd w:id="180"/>
      <w:ins w:id="182" w:author="JHON JAIRO RODRIGUEZ PEREZ" w:date="2022-06-07T23:27:00Z">
        <w:r w:rsidR="00F473D6">
          <w:rPr>
            <w:rFonts w:cs="Arial"/>
          </w:rPr>
          <w:t>2</w:t>
        </w:r>
      </w:ins>
      <w:r w:rsidRPr="007D33B0">
        <w:rPr>
          <w:rFonts w:cs="Arial"/>
        </w:rPr>
        <w:t>8 mayo de 2014.</w:t>
      </w:r>
      <w:r>
        <w:rPr>
          <w:rFonts w:cs="Arial"/>
        </w:rPr>
        <w:t xml:space="preserve"> </w:t>
      </w:r>
      <w:ins w:id="183" w:author="JHON JAIRO RODRIGUEZ PEREZ" w:date="2022-06-07T23:27:00Z">
        <w:r w:rsidR="00F473D6" w:rsidRPr="00F473D6">
          <w:rPr>
            <w:rFonts w:cs="Arial"/>
          </w:rPr>
          <w:t>https://www.minsalud.gov.co/Normatividad_Nuevo/Resoluci%C3%B3n%202003%20de%202014.pdf</w:t>
        </w:r>
      </w:ins>
      <w:del w:id="184" w:author="JHON JAIRO RODRIGUEZ PEREZ" w:date="2022-06-07T23:27:00Z">
        <w:r w:rsidRPr="007D33B0" w:rsidDel="00F473D6">
          <w:rPr>
            <w:rFonts w:cs="Arial"/>
          </w:rPr>
          <w:delText>Chrome-extension://efaidnbmnnnibpcajpcglclefindmkaj/viewer.html?Pdfurl=https%3A%2F%2Fwww.minsalud.gov.co%2fnormatividad_Nuevo%2fresoluci%25C3%25b3n%25202003%2520de%25202014.pdf&amp;clen=2167369</w:delText>
        </w:r>
      </w:del>
    </w:p>
    <w:p w14:paraId="5160A942" w14:textId="77777777" w:rsidR="001C7744" w:rsidRPr="007D33B0" w:rsidRDefault="001C7744" w:rsidP="007D33B0">
      <w:pPr>
        <w:spacing w:after="120"/>
        <w:rPr>
          <w:rFonts w:cs="Arial"/>
        </w:rPr>
      </w:pPr>
    </w:p>
    <w:p w14:paraId="044A364D" w14:textId="77777777" w:rsidR="001C7744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>CONTROL DEL DOCUMENTO</w:t>
      </w:r>
    </w:p>
    <w:p w14:paraId="2E11DBF9" w14:textId="77777777" w:rsidR="001C7744" w:rsidRDefault="001C7744" w:rsidP="007D33B0">
      <w:pPr>
        <w:spacing w:after="120"/>
        <w:jc w:val="both"/>
        <w:rPr>
          <w:rFonts w:cs="Arial"/>
          <w:b/>
        </w:rPr>
      </w:pPr>
    </w:p>
    <w:tbl>
      <w:tblPr>
        <w:tblW w:w="9967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  <w:tblGridChange w:id="185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 w:rsidR="00F22E8C" w:rsidRPr="00A90E59" w14:paraId="1DC30681" w14:textId="77777777" w:rsidTr="001E1D61">
        <w:tc>
          <w:tcPr>
            <w:tcW w:w="1272" w:type="dxa"/>
            <w:tcBorders>
              <w:top w:val="nil"/>
              <w:left w:val="nil"/>
            </w:tcBorders>
          </w:tcPr>
          <w:p w14:paraId="0412C72B" w14:textId="77777777" w:rsidR="00F22E8C" w:rsidRPr="00A90E59" w:rsidRDefault="00F22E8C" w:rsidP="001E1D61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1991" w:type="dxa"/>
            <w:vAlign w:val="center"/>
          </w:tcPr>
          <w:p w14:paraId="5F6F6CB9" w14:textId="77777777" w:rsidR="00F22E8C" w:rsidRPr="00A90E59" w:rsidRDefault="00F22E8C" w:rsidP="001E1D61">
            <w:pPr>
              <w:spacing w:after="120"/>
              <w:jc w:val="center"/>
              <w:rPr>
                <w:rFonts w:cs="Arial"/>
                <w:b/>
              </w:rPr>
            </w:pPr>
            <w:r w:rsidRPr="00A90E59">
              <w:rPr>
                <w:rFonts w:cs="Arial"/>
                <w:b/>
              </w:rPr>
              <w:t>Nombre</w:t>
            </w:r>
          </w:p>
        </w:tc>
        <w:tc>
          <w:tcPr>
            <w:tcW w:w="1559" w:type="dxa"/>
            <w:vAlign w:val="center"/>
          </w:tcPr>
          <w:p w14:paraId="50AAE693" w14:textId="77777777" w:rsidR="00F22E8C" w:rsidRPr="00A90E59" w:rsidRDefault="00F22E8C" w:rsidP="001E1D61">
            <w:pPr>
              <w:spacing w:after="120"/>
              <w:jc w:val="center"/>
              <w:rPr>
                <w:rFonts w:cs="Arial"/>
                <w:b/>
              </w:rPr>
            </w:pPr>
            <w:r w:rsidRPr="00A90E59">
              <w:rPr>
                <w:rFonts w:cs="Arial"/>
                <w:b/>
              </w:rPr>
              <w:t>Cargo</w:t>
            </w:r>
          </w:p>
        </w:tc>
        <w:tc>
          <w:tcPr>
            <w:tcW w:w="3257" w:type="dxa"/>
            <w:vAlign w:val="center"/>
          </w:tcPr>
          <w:p w14:paraId="475C686C" w14:textId="77777777" w:rsidR="00F22E8C" w:rsidRPr="00966375" w:rsidRDefault="00F22E8C" w:rsidP="001E1D61">
            <w:pPr>
              <w:spacing w:after="120"/>
              <w:jc w:val="center"/>
              <w:rPr>
                <w:rFonts w:cs="Arial"/>
                <w:b/>
              </w:rPr>
            </w:pPr>
            <w:r w:rsidRPr="00A90E59">
              <w:rPr>
                <w:rFonts w:cs="Arial"/>
                <w:b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3F1EDAF7" w14:textId="77777777" w:rsidR="00F22E8C" w:rsidRPr="00A90E59" w:rsidRDefault="00F22E8C" w:rsidP="001E1D61">
            <w:pPr>
              <w:spacing w:after="120"/>
              <w:jc w:val="center"/>
              <w:rPr>
                <w:rFonts w:cs="Arial"/>
                <w:b/>
              </w:rPr>
            </w:pPr>
            <w:r w:rsidRPr="00A90E59">
              <w:rPr>
                <w:rFonts w:cs="Arial"/>
                <w:b/>
              </w:rPr>
              <w:t>Fecha</w:t>
            </w:r>
          </w:p>
        </w:tc>
      </w:tr>
      <w:tr w:rsidR="00F473D6" w:rsidRPr="00A90E59" w14:paraId="52971A8E" w14:textId="77777777" w:rsidTr="001E1D61">
        <w:trPr>
          <w:trHeight w:val="679"/>
        </w:trPr>
        <w:tc>
          <w:tcPr>
            <w:tcW w:w="1272" w:type="dxa"/>
            <w:vMerge w:val="restart"/>
            <w:vAlign w:val="center"/>
          </w:tcPr>
          <w:p w14:paraId="5DDD555C" w14:textId="77777777" w:rsidR="00F473D6" w:rsidRPr="00A90E59" w:rsidRDefault="00F473D6" w:rsidP="001E1D61">
            <w:pPr>
              <w:spacing w:after="120"/>
              <w:jc w:val="center"/>
              <w:rPr>
                <w:rFonts w:cs="Arial"/>
                <w:b/>
              </w:rPr>
            </w:pPr>
            <w:r w:rsidRPr="00A90E59">
              <w:rPr>
                <w:rFonts w:cs="Arial"/>
                <w:b/>
              </w:rPr>
              <w:t>Autor (es)</w:t>
            </w:r>
          </w:p>
        </w:tc>
        <w:tc>
          <w:tcPr>
            <w:tcW w:w="1991" w:type="dxa"/>
            <w:vAlign w:val="center"/>
          </w:tcPr>
          <w:p w14:paraId="0F2083BD" w14:textId="77777777" w:rsidR="00F473D6" w:rsidRPr="00966375" w:rsidRDefault="00F473D6" w:rsidP="001E1D61">
            <w:pPr>
              <w:spacing w:after="120"/>
              <w:rPr>
                <w:rFonts w:cs="Arial"/>
              </w:rPr>
            </w:pPr>
            <w:r w:rsidRPr="003612E1">
              <w:rPr>
                <w:rFonts w:cs="Arial"/>
              </w:rPr>
              <w:t>Emilia Sarmiento Mora</w:t>
            </w:r>
          </w:p>
        </w:tc>
        <w:tc>
          <w:tcPr>
            <w:tcW w:w="1559" w:type="dxa"/>
            <w:vAlign w:val="center"/>
          </w:tcPr>
          <w:p w14:paraId="6D6AB0EA" w14:textId="77777777" w:rsidR="00F473D6" w:rsidRPr="00966375" w:rsidRDefault="00F473D6" w:rsidP="001E1D61">
            <w:pPr>
              <w:spacing w:after="120"/>
              <w:rPr>
                <w:rFonts w:cs="Arial"/>
              </w:rPr>
            </w:pPr>
            <w:r w:rsidRPr="00966375">
              <w:rPr>
                <w:rFonts w:cs="Arial"/>
              </w:rPr>
              <w:t>Experta temática</w:t>
            </w:r>
          </w:p>
        </w:tc>
        <w:tc>
          <w:tcPr>
            <w:tcW w:w="3257" w:type="dxa"/>
            <w:vAlign w:val="center"/>
          </w:tcPr>
          <w:p w14:paraId="3111F73F" w14:textId="77777777" w:rsidR="00F473D6" w:rsidRPr="00966375" w:rsidRDefault="00F473D6" w:rsidP="001E1D61">
            <w:pPr>
              <w:spacing w:after="120"/>
              <w:rPr>
                <w:rFonts w:cs="Arial"/>
              </w:rPr>
            </w:pPr>
            <w:r w:rsidRPr="00966375">
              <w:rPr>
                <w:rFonts w:cs="Arial"/>
              </w:rPr>
              <w:t>Regional Antioquia – Centro de Servicios de Salud.</w:t>
            </w:r>
          </w:p>
        </w:tc>
        <w:tc>
          <w:tcPr>
            <w:tcW w:w="1888" w:type="dxa"/>
            <w:vAlign w:val="center"/>
          </w:tcPr>
          <w:p w14:paraId="1946F7A4" w14:textId="77777777" w:rsidR="00F473D6" w:rsidRPr="00966375" w:rsidRDefault="00F473D6" w:rsidP="001E1D61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Septiembre 2021</w:t>
            </w:r>
          </w:p>
        </w:tc>
      </w:tr>
      <w:tr w:rsidR="00F473D6" w:rsidRPr="00A90E59" w14:paraId="5F0ACDDC" w14:textId="77777777" w:rsidTr="001E1D61">
        <w:trPr>
          <w:trHeight w:val="340"/>
        </w:trPr>
        <w:tc>
          <w:tcPr>
            <w:tcW w:w="1272" w:type="dxa"/>
            <w:vMerge/>
          </w:tcPr>
          <w:p w14:paraId="09E29A79" w14:textId="77777777" w:rsidR="00F473D6" w:rsidRPr="00A90E59" w:rsidRDefault="00F473D6" w:rsidP="001E1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Arial"/>
                <w:b/>
              </w:rPr>
            </w:pPr>
          </w:p>
        </w:tc>
        <w:tc>
          <w:tcPr>
            <w:tcW w:w="1991" w:type="dxa"/>
            <w:vAlign w:val="center"/>
          </w:tcPr>
          <w:p w14:paraId="554CC21D" w14:textId="77777777" w:rsidR="00F473D6" w:rsidRPr="00966375" w:rsidRDefault="00F473D6" w:rsidP="001E1D61">
            <w:pPr>
              <w:spacing w:after="120"/>
              <w:rPr>
                <w:rFonts w:cs="Arial"/>
              </w:rPr>
            </w:pPr>
            <w:r w:rsidRPr="00966375">
              <w:rPr>
                <w:rFonts w:eastAsia="Times New Roman" w:cs="Arial"/>
              </w:rPr>
              <w:t>Gustavo Santis Mancipe</w:t>
            </w:r>
          </w:p>
        </w:tc>
        <w:tc>
          <w:tcPr>
            <w:tcW w:w="1559" w:type="dxa"/>
            <w:vAlign w:val="center"/>
          </w:tcPr>
          <w:p w14:paraId="7CBFA82D" w14:textId="77777777" w:rsidR="00F473D6" w:rsidRPr="00966375" w:rsidRDefault="00F473D6" w:rsidP="001E1D61">
            <w:pPr>
              <w:spacing w:after="120"/>
              <w:rPr>
                <w:rFonts w:cs="Arial"/>
              </w:rPr>
            </w:pPr>
            <w:r w:rsidRPr="00966375">
              <w:rPr>
                <w:rFonts w:eastAsia="Times New Roman" w:cs="Arial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5FA3B7CA" w14:textId="77777777" w:rsidR="00F473D6" w:rsidRPr="00966375" w:rsidRDefault="00F473D6" w:rsidP="001E1D61">
            <w:pPr>
              <w:spacing w:after="120"/>
              <w:ind w:right="112"/>
              <w:rPr>
                <w:rFonts w:eastAsia="Times New Roman" w:cs="Arial"/>
              </w:rPr>
            </w:pPr>
            <w:r w:rsidRPr="00966375">
              <w:rPr>
                <w:lang w:val="es-ES_tradnl"/>
              </w:rPr>
              <w:t xml:space="preserve">Regional Distrito Capital – </w:t>
            </w:r>
            <w:r>
              <w:rPr>
                <w:rFonts w:eastAsia="Times New Roman" w:cs="Arial"/>
              </w:rPr>
              <w:t>Centro de Diseño y Metrología.</w:t>
            </w:r>
          </w:p>
        </w:tc>
        <w:tc>
          <w:tcPr>
            <w:tcW w:w="1888" w:type="dxa"/>
            <w:vAlign w:val="center"/>
          </w:tcPr>
          <w:p w14:paraId="26CE9A86" w14:textId="428E3252" w:rsidR="00F473D6" w:rsidRPr="00966375" w:rsidRDefault="00F473D6" w:rsidP="001E1D61">
            <w:pPr>
              <w:spacing w:after="120"/>
              <w:rPr>
                <w:rFonts w:cs="Arial"/>
              </w:rPr>
            </w:pPr>
            <w:r w:rsidRPr="00966375">
              <w:rPr>
                <w:lang w:val="es-ES_tradnl"/>
              </w:rPr>
              <w:t>Octubre</w:t>
            </w:r>
            <w:r w:rsidRPr="00966375">
              <w:rPr>
                <w:color w:val="000000"/>
                <w:lang w:val="es-ES_tradnl"/>
              </w:rPr>
              <w:t xml:space="preserve"> 2021</w:t>
            </w:r>
          </w:p>
        </w:tc>
      </w:tr>
      <w:tr w:rsidR="00F473D6" w:rsidRPr="00A90E59" w14:paraId="34391EDA" w14:textId="77777777" w:rsidTr="001E1D61">
        <w:trPr>
          <w:trHeight w:val="340"/>
        </w:trPr>
        <w:tc>
          <w:tcPr>
            <w:tcW w:w="1272" w:type="dxa"/>
            <w:vMerge/>
          </w:tcPr>
          <w:p w14:paraId="3C886031" w14:textId="77777777" w:rsidR="00F473D6" w:rsidRPr="00A90E59" w:rsidRDefault="00F473D6" w:rsidP="001E1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Arial"/>
                <w:b/>
              </w:rPr>
            </w:pPr>
          </w:p>
        </w:tc>
        <w:tc>
          <w:tcPr>
            <w:tcW w:w="1991" w:type="dxa"/>
            <w:vAlign w:val="center"/>
          </w:tcPr>
          <w:p w14:paraId="56DF0786" w14:textId="77777777" w:rsidR="00F473D6" w:rsidRPr="00966375" w:rsidRDefault="00F473D6" w:rsidP="001E1D61">
            <w:pPr>
              <w:spacing w:after="120"/>
              <w:rPr>
                <w:rFonts w:eastAsia="Times New Roman" w:cs="Arial"/>
              </w:rPr>
            </w:pPr>
            <w:r w:rsidRPr="00966375">
              <w:rPr>
                <w:lang w:val="es-ES_tradnl"/>
              </w:rPr>
              <w:t>Ana Catalina Córdoba Sus</w:t>
            </w:r>
          </w:p>
        </w:tc>
        <w:tc>
          <w:tcPr>
            <w:tcW w:w="1559" w:type="dxa"/>
            <w:vAlign w:val="center"/>
          </w:tcPr>
          <w:p w14:paraId="453083B5" w14:textId="77777777" w:rsidR="00F473D6" w:rsidRPr="00966375" w:rsidRDefault="00F473D6" w:rsidP="001E1D61">
            <w:pPr>
              <w:spacing w:after="120"/>
              <w:rPr>
                <w:rFonts w:eastAsia="Times New Roman" w:cs="Arial"/>
              </w:rPr>
            </w:pPr>
            <w:r w:rsidRPr="00966375">
              <w:rPr>
                <w:lang w:val="es-ES_tradnl"/>
              </w:rPr>
              <w:t>Revisora metodológica y pedagógica</w:t>
            </w:r>
          </w:p>
        </w:tc>
        <w:tc>
          <w:tcPr>
            <w:tcW w:w="3257" w:type="dxa"/>
            <w:vAlign w:val="center"/>
          </w:tcPr>
          <w:p w14:paraId="7139A366" w14:textId="77777777" w:rsidR="00F473D6" w:rsidRPr="00966375" w:rsidRDefault="00F473D6" w:rsidP="001E1D61">
            <w:pPr>
              <w:spacing w:after="120"/>
              <w:ind w:right="112"/>
              <w:rPr>
                <w:rFonts w:eastAsia="Times New Roman" w:cs="Arial"/>
              </w:rPr>
            </w:pPr>
            <w:r w:rsidRPr="00966375">
              <w:rPr>
                <w:lang w:val="es-ES_tradnl"/>
              </w:rPr>
              <w:t>Regional Distrito Capital – Centro para la Industria de la Comunicación Gráfica.</w:t>
            </w:r>
          </w:p>
        </w:tc>
        <w:tc>
          <w:tcPr>
            <w:tcW w:w="1888" w:type="dxa"/>
            <w:vAlign w:val="center"/>
          </w:tcPr>
          <w:p w14:paraId="4B3E686E" w14:textId="77777777" w:rsidR="00F473D6" w:rsidRPr="00966375" w:rsidRDefault="00F473D6" w:rsidP="001E1D61">
            <w:pPr>
              <w:spacing w:after="120"/>
              <w:rPr>
                <w:rFonts w:eastAsia="Times New Roman" w:cs="Arial"/>
              </w:rPr>
            </w:pPr>
            <w:r w:rsidRPr="00966375">
              <w:rPr>
                <w:lang w:val="es-ES_tradnl"/>
              </w:rPr>
              <w:t>Octubre</w:t>
            </w:r>
            <w:r w:rsidRPr="00966375">
              <w:rPr>
                <w:color w:val="000000"/>
                <w:lang w:val="es-ES_tradnl"/>
              </w:rPr>
              <w:t xml:space="preserve"> 2021</w:t>
            </w:r>
          </w:p>
        </w:tc>
      </w:tr>
      <w:tr w:rsidR="00F473D6" w:rsidRPr="00A90E59" w14:paraId="4041036E" w14:textId="77777777" w:rsidTr="001E1D61">
        <w:trPr>
          <w:trHeight w:val="340"/>
        </w:trPr>
        <w:tc>
          <w:tcPr>
            <w:tcW w:w="1272" w:type="dxa"/>
            <w:vMerge/>
          </w:tcPr>
          <w:p w14:paraId="0E615156" w14:textId="77777777" w:rsidR="00F473D6" w:rsidRPr="00A90E59" w:rsidRDefault="00F473D6" w:rsidP="001E1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Arial"/>
                <w:b/>
              </w:rPr>
            </w:pPr>
          </w:p>
        </w:tc>
        <w:tc>
          <w:tcPr>
            <w:tcW w:w="1991" w:type="dxa"/>
            <w:vAlign w:val="center"/>
          </w:tcPr>
          <w:p w14:paraId="467A164D" w14:textId="77777777" w:rsidR="00F473D6" w:rsidRPr="00966375" w:rsidRDefault="00F473D6" w:rsidP="001E1D61">
            <w:pPr>
              <w:spacing w:after="120"/>
              <w:rPr>
                <w:lang w:val="es-ES_tradnl"/>
              </w:rPr>
            </w:pPr>
            <w:r w:rsidRPr="00966375">
              <w:rPr>
                <w:color w:val="00000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54B65B71" w14:textId="5E85D901" w:rsidR="00F473D6" w:rsidRPr="00966375" w:rsidRDefault="00F473D6" w:rsidP="001E1D61">
            <w:pPr>
              <w:spacing w:after="120"/>
              <w:rPr>
                <w:lang w:val="es-ES_tradnl"/>
              </w:rPr>
            </w:pPr>
            <w:ins w:id="186" w:author="JHON JAIRO RODRIGUEZ PEREZ" w:date="2022-06-07T23:32:00Z">
              <w:r w:rsidRPr="006563BD">
                <w:rPr>
                  <w:rFonts w:cs="Arial"/>
                  <w:bCs/>
                  <w:color w:val="000000"/>
                </w:rPr>
                <w:t>Responsable equipo de Desarrollo Curricular Ecosistema de Recursos Educativos Digitales</w:t>
              </w:r>
            </w:ins>
            <w:del w:id="187" w:author="JHON JAIRO RODRIGUEZ PEREZ" w:date="2022-06-07T23:32:00Z">
              <w:r w:rsidRPr="00966375" w:rsidDel="00F473D6">
                <w:rPr>
                  <w:color w:val="000000"/>
                </w:rPr>
                <w:delText>Asesor pedagógico</w:delText>
              </w:r>
            </w:del>
          </w:p>
        </w:tc>
        <w:tc>
          <w:tcPr>
            <w:tcW w:w="3257" w:type="dxa"/>
            <w:vAlign w:val="center"/>
          </w:tcPr>
          <w:p w14:paraId="72DEE539" w14:textId="409CB2FA" w:rsidR="00F473D6" w:rsidRPr="00966375" w:rsidRDefault="00C0387C" w:rsidP="001E1D61">
            <w:pPr>
              <w:spacing w:after="120"/>
              <w:ind w:right="112"/>
              <w:rPr>
                <w:lang w:val="es-ES_tradnl"/>
              </w:rPr>
            </w:pPr>
            <w:ins w:id="188" w:author="JHON JAIRO RODRIGUEZ PEREZ" w:date="2022-06-07T23:33:00Z">
              <w:r w:rsidRPr="00966375">
                <w:rPr>
                  <w:color w:val="000000"/>
                </w:rPr>
                <w:t>Regional Santander</w:t>
              </w:r>
              <w:r>
                <w:rPr>
                  <w:color w:val="000000"/>
                </w:rPr>
                <w:t xml:space="preserve"> -</w:t>
              </w:r>
              <w:r w:rsidRPr="00966375">
                <w:rPr>
                  <w:color w:val="000000"/>
                </w:rPr>
                <w:t xml:space="preserve"> </w:t>
              </w:r>
            </w:ins>
            <w:r w:rsidR="00F473D6" w:rsidRPr="00966375">
              <w:rPr>
                <w:color w:val="000000"/>
              </w:rPr>
              <w:t>Centro Industrial del Diseño y la Manufactura</w:t>
            </w:r>
            <w:del w:id="189" w:author="JHON JAIRO RODRIGUEZ PEREZ" w:date="2022-06-07T23:33:00Z">
              <w:r w:rsidR="00F473D6" w:rsidRPr="00966375" w:rsidDel="00C0387C">
                <w:rPr>
                  <w:color w:val="000000"/>
                </w:rPr>
                <w:delText xml:space="preserve"> – Regional Santander</w:delText>
              </w:r>
            </w:del>
            <w:r w:rsidR="00F473D6" w:rsidRPr="00966375">
              <w:rPr>
                <w:color w:val="000000"/>
              </w:rPr>
              <w:t>.</w:t>
            </w:r>
          </w:p>
        </w:tc>
        <w:tc>
          <w:tcPr>
            <w:tcW w:w="1888" w:type="dxa"/>
            <w:vAlign w:val="center"/>
          </w:tcPr>
          <w:p w14:paraId="6C0CC07A" w14:textId="77777777" w:rsidR="00F473D6" w:rsidRPr="00966375" w:rsidRDefault="00F473D6" w:rsidP="001E1D61">
            <w:pPr>
              <w:spacing w:after="120"/>
              <w:rPr>
                <w:lang w:val="es-ES_tradnl"/>
              </w:rPr>
            </w:pPr>
            <w:r w:rsidRPr="00966375">
              <w:rPr>
                <w:lang w:val="es-ES_tradnl"/>
              </w:rPr>
              <w:t>Octubre</w:t>
            </w:r>
            <w:r w:rsidRPr="00966375">
              <w:rPr>
                <w:color w:val="000000"/>
                <w:lang w:val="es-ES_tradnl"/>
              </w:rPr>
              <w:t xml:space="preserve"> 2021</w:t>
            </w:r>
          </w:p>
        </w:tc>
      </w:tr>
      <w:tr w:rsidR="00F473D6" w:rsidRPr="00A90E59" w14:paraId="0D74CC85" w14:textId="77777777" w:rsidTr="00F358C5">
        <w:tblPrEx>
          <w:tblW w:w="9967" w:type="dxa"/>
          <w:tblInd w:w="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115" w:type="dxa"/>
            <w:right w:w="115" w:type="dxa"/>
          </w:tblCellMar>
          <w:tblLook w:val="0400" w:firstRow="0" w:lastRow="0" w:firstColumn="0" w:lastColumn="0" w:noHBand="0" w:noVBand="1"/>
          <w:tblPrExChange w:id="190" w:author="JHON JAIRO RODRIGUEZ PEREZ" w:date="2022-06-07T23:32:00Z">
            <w:tblPrEx>
              <w:tblW w:w="9967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Ex>
          </w:tblPrExChange>
        </w:tblPrEx>
        <w:trPr>
          <w:trHeight w:val="340"/>
          <w:ins w:id="191" w:author="JHON JAIRO RODRIGUEZ PEREZ" w:date="2022-06-07T23:30:00Z"/>
          <w:trPrChange w:id="192" w:author="JHON JAIRO RODRIGUEZ PEREZ" w:date="2022-06-07T23:32:00Z">
            <w:trPr>
              <w:trHeight w:val="340"/>
            </w:trPr>
          </w:trPrChange>
        </w:trPr>
        <w:tc>
          <w:tcPr>
            <w:tcW w:w="1272" w:type="dxa"/>
            <w:vMerge/>
            <w:tcPrChange w:id="193" w:author="JHON JAIRO RODRIGUEZ PEREZ" w:date="2022-06-07T23:32:00Z">
              <w:tcPr>
                <w:tcW w:w="1272" w:type="dxa"/>
                <w:vMerge/>
              </w:tcPr>
            </w:tcPrChange>
          </w:tcPr>
          <w:p w14:paraId="43D91AF4" w14:textId="77777777" w:rsidR="00F473D6" w:rsidRPr="00A90E59" w:rsidRDefault="00F473D6" w:rsidP="00F47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ns w:id="194" w:author="JHON JAIRO RODRIGUEZ PEREZ" w:date="2022-06-07T23:30:00Z"/>
                <w:rFonts w:cs="Arial"/>
                <w:b/>
              </w:rPr>
            </w:pPr>
          </w:p>
        </w:tc>
        <w:tc>
          <w:tcPr>
            <w:tcW w:w="1991" w:type="dxa"/>
            <w:tcPrChange w:id="195" w:author="JHON JAIRO RODRIGUEZ PEREZ" w:date="2022-06-07T23:32:00Z">
              <w:tcPr>
                <w:tcW w:w="1991" w:type="dxa"/>
                <w:vAlign w:val="center"/>
              </w:tcPr>
            </w:tcPrChange>
          </w:tcPr>
          <w:p w14:paraId="7AEBDAFA" w14:textId="4D14D420" w:rsidR="00F473D6" w:rsidRPr="00966375" w:rsidRDefault="00F473D6" w:rsidP="00F473D6">
            <w:pPr>
              <w:spacing w:after="120"/>
              <w:rPr>
                <w:ins w:id="196" w:author="JHON JAIRO RODRIGUEZ PEREZ" w:date="2022-06-07T23:30:00Z"/>
                <w:color w:val="000000"/>
              </w:rPr>
            </w:pPr>
            <w:ins w:id="197" w:author="JHON JAIRO RODRIGUEZ PEREZ" w:date="2022-06-07T23:32:00Z">
              <w:r w:rsidRPr="00084576">
                <w:rPr>
                  <w:rFonts w:cs="Arial"/>
                  <w:color w:val="000000"/>
                </w:rPr>
                <w:t>Jhon Jairo Rodríguez Pérez</w:t>
              </w:r>
            </w:ins>
          </w:p>
        </w:tc>
        <w:tc>
          <w:tcPr>
            <w:tcW w:w="1559" w:type="dxa"/>
            <w:tcPrChange w:id="198" w:author="JHON JAIRO RODRIGUEZ PEREZ" w:date="2022-06-07T23:32:00Z">
              <w:tcPr>
                <w:tcW w:w="1559" w:type="dxa"/>
                <w:vAlign w:val="center"/>
              </w:tcPr>
            </w:tcPrChange>
          </w:tcPr>
          <w:p w14:paraId="453CAEF1" w14:textId="331AB0CF" w:rsidR="00F473D6" w:rsidRPr="00966375" w:rsidRDefault="00F473D6" w:rsidP="00F473D6">
            <w:pPr>
              <w:spacing w:after="120"/>
              <w:rPr>
                <w:ins w:id="199" w:author="JHON JAIRO RODRIGUEZ PEREZ" w:date="2022-06-07T23:30:00Z"/>
                <w:color w:val="000000"/>
              </w:rPr>
            </w:pPr>
            <w:ins w:id="200" w:author="JHON JAIRO RODRIGUEZ PEREZ" w:date="2022-06-07T23:32:00Z">
              <w:r w:rsidRPr="00084576">
                <w:rPr>
                  <w:rFonts w:cs="Arial"/>
                  <w:color w:val="000000"/>
                </w:rPr>
                <w:t>Corrector de estilo </w:t>
              </w:r>
            </w:ins>
          </w:p>
        </w:tc>
        <w:tc>
          <w:tcPr>
            <w:tcW w:w="3257" w:type="dxa"/>
            <w:tcPrChange w:id="201" w:author="JHON JAIRO RODRIGUEZ PEREZ" w:date="2022-06-07T23:32:00Z">
              <w:tcPr>
                <w:tcW w:w="3257" w:type="dxa"/>
                <w:vAlign w:val="center"/>
              </w:tcPr>
            </w:tcPrChange>
          </w:tcPr>
          <w:p w14:paraId="441032C9" w14:textId="21FDBF3B" w:rsidR="00F473D6" w:rsidRPr="00966375" w:rsidRDefault="00F473D6" w:rsidP="00F473D6">
            <w:pPr>
              <w:spacing w:after="120"/>
              <w:ind w:right="112"/>
              <w:rPr>
                <w:ins w:id="202" w:author="JHON JAIRO RODRIGUEZ PEREZ" w:date="2022-06-07T23:30:00Z"/>
                <w:color w:val="000000"/>
              </w:rPr>
            </w:pPr>
            <w:ins w:id="203" w:author="JHON JAIRO RODRIGUEZ PEREZ" w:date="2022-06-07T23:32:00Z">
              <w:r w:rsidRPr="00084576">
                <w:rPr>
                  <w:rFonts w:cs="Arial"/>
                  <w:color w:val="000000"/>
                </w:rPr>
                <w:t>Regional Distrito Capital - Centro de Diseño y Metrología</w:t>
              </w:r>
            </w:ins>
          </w:p>
        </w:tc>
        <w:tc>
          <w:tcPr>
            <w:tcW w:w="1888" w:type="dxa"/>
            <w:vAlign w:val="center"/>
            <w:tcPrChange w:id="204" w:author="JHON JAIRO RODRIGUEZ PEREZ" w:date="2022-06-07T23:32:00Z">
              <w:tcPr>
                <w:tcW w:w="1888" w:type="dxa"/>
                <w:vAlign w:val="center"/>
              </w:tcPr>
            </w:tcPrChange>
          </w:tcPr>
          <w:p w14:paraId="3C791DB0" w14:textId="403AC65D" w:rsidR="00F473D6" w:rsidRPr="00966375" w:rsidRDefault="00BE7DE0" w:rsidP="00F473D6">
            <w:pPr>
              <w:spacing w:after="120"/>
              <w:rPr>
                <w:ins w:id="205" w:author="JHON JAIRO RODRIGUEZ PEREZ" w:date="2022-06-07T23:30:00Z"/>
                <w:lang w:val="es-ES_tradnl"/>
              </w:rPr>
            </w:pPr>
            <w:ins w:id="206" w:author="JHON JAIRO RODRIGUEZ PEREZ" w:date="2022-06-07T23:33:00Z">
              <w:r>
                <w:rPr>
                  <w:rFonts w:cs="Arial"/>
                  <w:color w:val="000000"/>
                </w:rPr>
                <w:t>Junio</w:t>
              </w:r>
            </w:ins>
            <w:ins w:id="207" w:author="JHON JAIRO RODRIGUEZ PEREZ" w:date="2022-06-07T23:32:00Z">
              <w:r w:rsidR="00F473D6">
                <w:rPr>
                  <w:rFonts w:cs="Arial"/>
                  <w:color w:val="000000"/>
                </w:rPr>
                <w:t xml:space="preserve"> </w:t>
              </w:r>
              <w:r w:rsidR="00F473D6" w:rsidRPr="00084576">
                <w:rPr>
                  <w:rFonts w:cs="Arial"/>
                  <w:color w:val="000000"/>
                </w:rPr>
                <w:t>2022</w:t>
              </w:r>
            </w:ins>
          </w:p>
        </w:tc>
      </w:tr>
    </w:tbl>
    <w:p w14:paraId="69FC032D" w14:textId="77777777" w:rsidR="00F22E8C" w:rsidRDefault="00F22E8C" w:rsidP="007D33B0">
      <w:pPr>
        <w:spacing w:after="120"/>
        <w:jc w:val="both"/>
        <w:rPr>
          <w:rFonts w:cs="Arial"/>
          <w:b/>
        </w:rPr>
      </w:pPr>
    </w:p>
    <w:p w14:paraId="64F71872" w14:textId="77777777" w:rsidR="001C7744" w:rsidRPr="007D33B0" w:rsidRDefault="001C7744" w:rsidP="007D33B0">
      <w:pPr>
        <w:spacing w:after="120"/>
        <w:rPr>
          <w:rFonts w:cs="Arial"/>
        </w:rPr>
      </w:pPr>
    </w:p>
    <w:p w14:paraId="7671C778" w14:textId="77777777" w:rsidR="001C7744" w:rsidRPr="007D33B0" w:rsidRDefault="00942D72" w:rsidP="007D33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000000"/>
        </w:rPr>
      </w:pPr>
      <w:r w:rsidRPr="007D33B0">
        <w:rPr>
          <w:rFonts w:cs="Arial"/>
          <w:b/>
          <w:color w:val="000000"/>
        </w:rPr>
        <w:t xml:space="preserve">CONTROL DE CAMBIOS </w:t>
      </w:r>
    </w:p>
    <w:p w14:paraId="05FE42AE" w14:textId="77777777" w:rsidR="001C7744" w:rsidRPr="007D33B0" w:rsidRDefault="00942D72" w:rsidP="007D33B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cs="Arial"/>
          <w:b/>
          <w:color w:val="808080"/>
        </w:rPr>
      </w:pPr>
      <w:r w:rsidRPr="007D33B0">
        <w:rPr>
          <w:rFonts w:cs="Arial"/>
          <w:b/>
          <w:color w:val="808080"/>
        </w:rPr>
        <w:t>(Diligenciar únicamente si realiza ajustes a la Unidad Temática)</w:t>
      </w:r>
    </w:p>
    <w:p w14:paraId="0650B8E6" w14:textId="77777777" w:rsidR="001C7744" w:rsidRPr="007D33B0" w:rsidRDefault="001C7744" w:rsidP="007D33B0">
      <w:pPr>
        <w:spacing w:after="120"/>
        <w:rPr>
          <w:rFonts w:cs="Arial"/>
        </w:rPr>
      </w:pPr>
    </w:p>
    <w:tbl>
      <w:tblPr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1C7744" w:rsidRPr="007D33B0" w14:paraId="53A822D8" w14:textId="77777777">
        <w:tc>
          <w:tcPr>
            <w:tcW w:w="1264" w:type="dxa"/>
            <w:tcBorders>
              <w:top w:val="nil"/>
              <w:left w:val="nil"/>
            </w:tcBorders>
          </w:tcPr>
          <w:p w14:paraId="61D1FF0F" w14:textId="77777777" w:rsidR="001C7744" w:rsidRPr="007D33B0" w:rsidRDefault="001C7744" w:rsidP="007D33B0">
            <w:pPr>
              <w:spacing w:after="120"/>
              <w:jc w:val="both"/>
              <w:rPr>
                <w:rFonts w:cs="Arial"/>
                <w:b/>
              </w:rPr>
            </w:pPr>
          </w:p>
        </w:tc>
        <w:tc>
          <w:tcPr>
            <w:tcW w:w="2138" w:type="dxa"/>
          </w:tcPr>
          <w:p w14:paraId="5032C26F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Nombre</w:t>
            </w:r>
          </w:p>
        </w:tc>
        <w:tc>
          <w:tcPr>
            <w:tcW w:w="1701" w:type="dxa"/>
          </w:tcPr>
          <w:p w14:paraId="4659E9F3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Cargo</w:t>
            </w:r>
          </w:p>
        </w:tc>
        <w:tc>
          <w:tcPr>
            <w:tcW w:w="1843" w:type="dxa"/>
          </w:tcPr>
          <w:p w14:paraId="0270F004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Dependencia</w:t>
            </w:r>
          </w:p>
        </w:tc>
        <w:tc>
          <w:tcPr>
            <w:tcW w:w="1044" w:type="dxa"/>
          </w:tcPr>
          <w:p w14:paraId="41B469AC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Fecha</w:t>
            </w:r>
          </w:p>
        </w:tc>
        <w:tc>
          <w:tcPr>
            <w:tcW w:w="1977" w:type="dxa"/>
          </w:tcPr>
          <w:p w14:paraId="4146C95F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Razón del Cambio</w:t>
            </w:r>
          </w:p>
        </w:tc>
      </w:tr>
      <w:tr w:rsidR="001C7744" w:rsidRPr="007D33B0" w14:paraId="06EB959F" w14:textId="77777777">
        <w:tc>
          <w:tcPr>
            <w:tcW w:w="1264" w:type="dxa"/>
          </w:tcPr>
          <w:p w14:paraId="744D906F" w14:textId="77777777" w:rsidR="001C7744" w:rsidRPr="007D33B0" w:rsidRDefault="00942D72" w:rsidP="007D33B0">
            <w:pPr>
              <w:spacing w:after="120"/>
              <w:jc w:val="both"/>
              <w:rPr>
                <w:rFonts w:cs="Arial"/>
                <w:b/>
              </w:rPr>
            </w:pPr>
            <w:r w:rsidRPr="007D33B0">
              <w:rPr>
                <w:rFonts w:cs="Arial"/>
                <w:b/>
              </w:rPr>
              <w:t>Autor (es)</w:t>
            </w:r>
          </w:p>
        </w:tc>
        <w:tc>
          <w:tcPr>
            <w:tcW w:w="2138" w:type="dxa"/>
          </w:tcPr>
          <w:p w14:paraId="5EAAD59A" w14:textId="77777777" w:rsidR="001C7744" w:rsidRPr="007D33B0" w:rsidRDefault="001C7744" w:rsidP="007D33B0">
            <w:pPr>
              <w:spacing w:after="120"/>
              <w:jc w:val="both"/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5AD168B5" w14:textId="77777777" w:rsidR="001C7744" w:rsidRPr="007D33B0" w:rsidRDefault="001C7744" w:rsidP="007D33B0">
            <w:pPr>
              <w:spacing w:after="120"/>
              <w:jc w:val="both"/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2EAAD9F2" w14:textId="77777777" w:rsidR="001C7744" w:rsidRPr="007D33B0" w:rsidRDefault="001C7744" w:rsidP="007D33B0">
            <w:pPr>
              <w:spacing w:after="120"/>
              <w:jc w:val="both"/>
              <w:rPr>
                <w:rFonts w:cs="Arial"/>
                <w:b/>
              </w:rPr>
            </w:pPr>
          </w:p>
        </w:tc>
        <w:tc>
          <w:tcPr>
            <w:tcW w:w="1044" w:type="dxa"/>
          </w:tcPr>
          <w:p w14:paraId="6B77EBDB" w14:textId="77777777" w:rsidR="001C7744" w:rsidRPr="007D33B0" w:rsidRDefault="001C7744" w:rsidP="007D33B0">
            <w:pPr>
              <w:spacing w:after="120"/>
              <w:jc w:val="both"/>
              <w:rPr>
                <w:rFonts w:cs="Arial"/>
                <w:b/>
              </w:rPr>
            </w:pPr>
          </w:p>
        </w:tc>
        <w:tc>
          <w:tcPr>
            <w:tcW w:w="1977" w:type="dxa"/>
          </w:tcPr>
          <w:p w14:paraId="72A033AE" w14:textId="77777777" w:rsidR="001C7744" w:rsidRPr="007D33B0" w:rsidRDefault="001C7744" w:rsidP="007D33B0">
            <w:pPr>
              <w:spacing w:after="120"/>
              <w:jc w:val="both"/>
              <w:rPr>
                <w:rFonts w:cs="Arial"/>
                <w:b/>
              </w:rPr>
            </w:pPr>
          </w:p>
        </w:tc>
      </w:tr>
    </w:tbl>
    <w:p w14:paraId="16D7AE89" w14:textId="77777777" w:rsidR="001C7744" w:rsidRPr="007D33B0" w:rsidRDefault="001C7744" w:rsidP="007D33B0">
      <w:pPr>
        <w:spacing w:after="120"/>
        <w:rPr>
          <w:rFonts w:cs="Arial"/>
          <w:color w:val="000000"/>
        </w:rPr>
      </w:pPr>
    </w:p>
    <w:p w14:paraId="6B4F72F7" w14:textId="77777777" w:rsidR="001C7744" w:rsidRPr="007D33B0" w:rsidRDefault="001C7744" w:rsidP="007D33B0">
      <w:pPr>
        <w:spacing w:after="120"/>
        <w:rPr>
          <w:rFonts w:cs="Arial"/>
        </w:rPr>
      </w:pPr>
    </w:p>
    <w:p w14:paraId="61FA6C95" w14:textId="77777777" w:rsidR="00E12CD4" w:rsidRPr="007D33B0" w:rsidRDefault="00E12CD4" w:rsidP="007D33B0">
      <w:pPr>
        <w:spacing w:after="120"/>
        <w:rPr>
          <w:rFonts w:cs="Arial"/>
        </w:rPr>
      </w:pPr>
    </w:p>
    <w:p w14:paraId="5F247DE6" w14:textId="77777777" w:rsidR="00E12CD4" w:rsidRPr="007D33B0" w:rsidRDefault="00E12CD4" w:rsidP="007D33B0">
      <w:pPr>
        <w:spacing w:after="120"/>
        <w:rPr>
          <w:rFonts w:cs="Arial"/>
        </w:rPr>
      </w:pPr>
    </w:p>
    <w:p w14:paraId="15FEBE5E" w14:textId="77777777" w:rsidR="00E12CD4" w:rsidRPr="007D33B0" w:rsidRDefault="00E12CD4" w:rsidP="007D33B0">
      <w:pPr>
        <w:spacing w:after="120"/>
        <w:rPr>
          <w:rFonts w:cs="Arial"/>
        </w:rPr>
      </w:pPr>
    </w:p>
    <w:sectPr w:rsidR="00E12CD4" w:rsidRPr="007D33B0">
      <w:headerReference w:type="default" r:id="rId32"/>
      <w:footerReference w:type="default" r:id="rId33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Santis Mancipe" w:date="2021-09-27T18:56:00Z" w:initials="GSM">
    <w:p w14:paraId="25E6A7AC" w14:textId="77777777" w:rsidR="00BC02CA" w:rsidRDefault="00BC02CA">
      <w:pPr>
        <w:pStyle w:val="Textocomentario"/>
      </w:pPr>
      <w:r>
        <w:rPr>
          <w:rStyle w:val="Refdecomentario"/>
        </w:rPr>
        <w:annotationRef/>
      </w:r>
      <w:r>
        <w:t xml:space="preserve">Descargada de </w:t>
      </w:r>
    </w:p>
    <w:p w14:paraId="1CBB44CF" w14:textId="77777777" w:rsidR="00BC02CA" w:rsidRDefault="00BC02CA">
      <w:pPr>
        <w:pStyle w:val="Textocomentario"/>
      </w:pPr>
    </w:p>
    <w:p w14:paraId="574B6C13" w14:textId="77777777" w:rsidR="00BC02CA" w:rsidRDefault="0056068C">
      <w:pPr>
        <w:pStyle w:val="Textocomentario"/>
      </w:pPr>
      <w:r w:rsidRPr="0056068C">
        <w:t>https://www.freepik.es/vector-gratis/ilustracion-concepto-abstracto-seguridad-computacion-nube_11668583.htm#page=1&amp;query=vigilancia%20&amp;position=13</w:t>
      </w:r>
    </w:p>
  </w:comment>
  <w:comment w:id="1" w:author="Gustavo Santis Mancipe" w:date="2021-09-26T21:29:00Z" w:initials="GSM">
    <w:p w14:paraId="037DFB8F" w14:textId="77777777" w:rsidR="00725635" w:rsidRDefault="00725635">
      <w:r w:rsidRPr="00465523">
        <w:rPr>
          <w:b/>
          <w:bCs/>
        </w:rPr>
        <w:annotationRef/>
      </w:r>
      <w:r w:rsidR="00465523" w:rsidRPr="00465523">
        <w:rPr>
          <w:b/>
          <w:bCs/>
        </w:rPr>
        <w:t>Cajón texto color</w:t>
      </w:r>
      <w:r w:rsidR="00465523">
        <w:t xml:space="preserve"> citas</w:t>
      </w:r>
    </w:p>
  </w:comment>
  <w:comment w:id="6" w:author="Gustavo Santis Mancipe" w:date="2021-09-27T19:28:00Z" w:initials="GSM">
    <w:p w14:paraId="13284A95" w14:textId="77777777" w:rsidR="00B52645" w:rsidRDefault="00B52645">
      <w:pPr>
        <w:pStyle w:val="Textocomentario"/>
      </w:pPr>
      <w:r>
        <w:rPr>
          <w:rStyle w:val="Refdecomentario"/>
        </w:rPr>
        <w:annotationRef/>
      </w:r>
      <w:r>
        <w:t>Lista</w:t>
      </w:r>
    </w:p>
  </w:comment>
  <w:comment w:id="7" w:author="Gustavo Santis Mancipe" w:date="2021-09-27T21:35:00Z" w:initials="GSM">
    <w:p w14:paraId="5E5B28DD" w14:textId="39C1F3B3" w:rsidR="00966595" w:rsidRDefault="00436A84" w:rsidP="00966595">
      <w:pPr>
        <w:pStyle w:val="Textocomentario"/>
      </w:pPr>
      <w:r>
        <w:rPr>
          <w:rStyle w:val="Refdecomentario"/>
        </w:rPr>
        <w:annotationRef/>
      </w:r>
      <w:r w:rsidR="00966595">
        <w:t xml:space="preserve">La información para desarrollar el recurso se encuentra la carpeta </w:t>
      </w:r>
      <w:r w:rsidR="00966595" w:rsidRPr="00C36A7F">
        <w:rPr>
          <w:b/>
          <w:color w:val="FF0000"/>
        </w:rPr>
        <w:t xml:space="preserve">Formatos </w:t>
      </w:r>
      <w:r w:rsidR="008D08F6" w:rsidRPr="00C36A7F">
        <w:rPr>
          <w:b/>
          <w:color w:val="FF0000"/>
        </w:rPr>
        <w:t>DI</w:t>
      </w:r>
      <w:r w:rsidR="008D08F6" w:rsidRPr="00C36A7F">
        <w:t xml:space="preserve"> </w:t>
      </w:r>
      <w:r w:rsidR="008D08F6">
        <w:t>archivo</w:t>
      </w:r>
      <w:r w:rsidR="00966595">
        <w:t>:</w:t>
      </w:r>
    </w:p>
    <w:p w14:paraId="6A3BA19D" w14:textId="77777777" w:rsidR="00966595" w:rsidRDefault="00966595" w:rsidP="00966595">
      <w:pPr>
        <w:pStyle w:val="Textocomentario"/>
      </w:pPr>
    </w:p>
    <w:p w14:paraId="2490928F" w14:textId="6FADBB0C" w:rsidR="00436A84" w:rsidRDefault="0066242E" w:rsidP="00966595">
      <w:pPr>
        <w:pStyle w:val="Textocomentario"/>
      </w:pPr>
      <w:r w:rsidRPr="0066242E">
        <w:rPr>
          <w:color w:val="FF0000"/>
        </w:rPr>
        <w:t>CF027_1_</w:t>
      </w:r>
      <w:r>
        <w:rPr>
          <w:color w:val="FF0000"/>
        </w:rPr>
        <w:t>marco_normativo</w:t>
      </w:r>
      <w:r w:rsidRPr="0069438A">
        <w:rPr>
          <w:color w:val="FF0000"/>
        </w:rPr>
        <w:t>.pptx</w:t>
      </w:r>
    </w:p>
  </w:comment>
  <w:comment w:id="8" w:author="Gustavo Santis Mancipe" w:date="2021-09-27T22:06:00Z" w:initials="GSM">
    <w:p w14:paraId="03F7A53A" w14:textId="77777777" w:rsidR="006B3EFE" w:rsidRDefault="006B3EFE" w:rsidP="006B3EFE">
      <w:pPr>
        <w:pStyle w:val="Textocomentario"/>
      </w:pPr>
      <w:r>
        <w:rPr>
          <w:rStyle w:val="Refdecomentario"/>
        </w:rPr>
        <w:annotationRef/>
      </w:r>
      <w:r>
        <w:t xml:space="preserve">La información para desarrollar el recurso se encuentra la carpeta </w:t>
      </w:r>
      <w:r w:rsidRPr="00C36A7F">
        <w:rPr>
          <w:b/>
          <w:color w:val="FF0000"/>
        </w:rPr>
        <w:t>Formatos DI</w:t>
      </w:r>
      <w:r w:rsidRPr="00C36A7F">
        <w:t xml:space="preserve"> </w:t>
      </w:r>
      <w:r>
        <w:t>archivo:</w:t>
      </w:r>
    </w:p>
    <w:p w14:paraId="4E8A47C2" w14:textId="77777777" w:rsidR="006B3EFE" w:rsidRDefault="006B3EFE" w:rsidP="006B3EFE">
      <w:pPr>
        <w:pStyle w:val="Textocomentario"/>
      </w:pPr>
    </w:p>
    <w:p w14:paraId="6621888F" w14:textId="7646EEC0" w:rsidR="006B3EFE" w:rsidRPr="0066242E" w:rsidRDefault="0066242E" w:rsidP="006B3EFE">
      <w:pPr>
        <w:pStyle w:val="Textocomentario"/>
        <w:rPr>
          <w:color w:val="FF0000"/>
        </w:rPr>
      </w:pPr>
      <w:r w:rsidRPr="0066242E">
        <w:rPr>
          <w:color w:val="FF0000"/>
        </w:rPr>
        <w:t>CF027_1_leyes</w:t>
      </w:r>
      <w:r w:rsidR="006B3EFE" w:rsidRPr="0069438A">
        <w:rPr>
          <w:color w:val="FF0000"/>
        </w:rPr>
        <w:t>.pptx</w:t>
      </w:r>
    </w:p>
  </w:comment>
  <w:comment w:id="9" w:author="Gustavo Santis Mancipe" w:date="2021-09-27T19:28:00Z" w:initials="GSM">
    <w:p w14:paraId="3A44BCD4" w14:textId="77777777" w:rsidR="00B52645" w:rsidRDefault="00B52645">
      <w:pPr>
        <w:pStyle w:val="Textocomentario"/>
      </w:pPr>
      <w:r>
        <w:rPr>
          <w:rStyle w:val="Refdecomentario"/>
        </w:rPr>
        <w:annotationRef/>
      </w:r>
      <w:r>
        <w:t>Lista</w:t>
      </w:r>
    </w:p>
  </w:comment>
  <w:comment w:id="16" w:author="Gustavo Santis Mancipe" w:date="2021-09-27T22:27:00Z" w:initials="GSM">
    <w:p w14:paraId="19A00D46" w14:textId="77777777" w:rsidR="007B0585" w:rsidRDefault="007B0585" w:rsidP="007B0585">
      <w:pPr>
        <w:pStyle w:val="Textocomentario"/>
      </w:pPr>
      <w:r>
        <w:rPr>
          <w:rStyle w:val="Refdecomentario"/>
        </w:rPr>
        <w:annotationRef/>
      </w:r>
      <w:r>
        <w:t xml:space="preserve">La información para desarrollar el recurso se encuentra la carpeta </w:t>
      </w:r>
      <w:r w:rsidRPr="00C36A7F">
        <w:rPr>
          <w:b/>
          <w:color w:val="FF0000"/>
        </w:rPr>
        <w:t>Formatos DI</w:t>
      </w:r>
      <w:r w:rsidRPr="00C36A7F">
        <w:t xml:space="preserve"> </w:t>
      </w:r>
      <w:r>
        <w:t>archivo:</w:t>
      </w:r>
    </w:p>
    <w:p w14:paraId="2C2A0628" w14:textId="77777777" w:rsidR="007B0585" w:rsidRDefault="007B0585" w:rsidP="007B0585">
      <w:pPr>
        <w:pStyle w:val="Textocomentario"/>
      </w:pPr>
    </w:p>
    <w:p w14:paraId="4865109A" w14:textId="2EF536A8" w:rsidR="007B0585" w:rsidRPr="009D3F45" w:rsidRDefault="009D3F45" w:rsidP="007B0585">
      <w:pPr>
        <w:pStyle w:val="Textocomentario"/>
        <w:rPr>
          <w:color w:val="FF0000"/>
        </w:rPr>
      </w:pPr>
      <w:r w:rsidRPr="009D3F45">
        <w:rPr>
          <w:color w:val="FF0000"/>
          <w:lang w:val="es-ES"/>
        </w:rPr>
        <w:t>CF027_2_conceptos_generales</w:t>
      </w:r>
      <w:r w:rsidR="007B0585" w:rsidRPr="0069438A">
        <w:rPr>
          <w:color w:val="FF0000"/>
        </w:rPr>
        <w:t>.pptx</w:t>
      </w:r>
    </w:p>
  </w:comment>
  <w:comment w:id="17" w:author="Gustavo Santis Mancipe [2]" w:date="2021-10-01T15:28:00Z" w:initials="GSM">
    <w:p w14:paraId="7874DB4C" w14:textId="77777777" w:rsidR="004E5081" w:rsidRDefault="004E5081" w:rsidP="004E5081">
      <w:pPr>
        <w:pStyle w:val="Textocomentario"/>
      </w:pPr>
      <w:r>
        <w:rPr>
          <w:rStyle w:val="Refdecomentario"/>
        </w:rPr>
        <w:annotationRef/>
      </w:r>
      <w:r>
        <w:t xml:space="preserve">La información para desarrollar el recurso se encuentra la carpeta </w:t>
      </w:r>
      <w:r w:rsidRPr="00C36A7F">
        <w:rPr>
          <w:b/>
          <w:color w:val="FF0000"/>
        </w:rPr>
        <w:t>Formatos DI</w:t>
      </w:r>
      <w:r w:rsidRPr="00C36A7F">
        <w:t xml:space="preserve"> </w:t>
      </w:r>
      <w:r>
        <w:t>archivo:</w:t>
      </w:r>
    </w:p>
    <w:p w14:paraId="360DED58" w14:textId="77777777" w:rsidR="004E5081" w:rsidRDefault="004E5081" w:rsidP="004E5081">
      <w:pPr>
        <w:pStyle w:val="Textocomentario"/>
      </w:pPr>
    </w:p>
    <w:p w14:paraId="2806DD65" w14:textId="58683823" w:rsidR="004E5081" w:rsidRDefault="00A77267" w:rsidP="004E5081">
      <w:pPr>
        <w:pStyle w:val="Textocomentario"/>
      </w:pPr>
      <w:r>
        <w:rPr>
          <w:color w:val="FF0000"/>
          <w:lang w:val="es-ES"/>
        </w:rPr>
        <w:t>CF027_2_</w:t>
      </w:r>
      <w:r w:rsidR="004E5081" w:rsidRPr="00E361E9">
        <w:rPr>
          <w:color w:val="FF0000"/>
          <w:lang w:val="es-ES"/>
        </w:rPr>
        <w:t>eventos_adversos</w:t>
      </w:r>
      <w:r w:rsidR="004E5081" w:rsidRPr="0069438A">
        <w:rPr>
          <w:color w:val="FF0000"/>
        </w:rPr>
        <w:t>.pptx</w:t>
      </w:r>
    </w:p>
  </w:comment>
  <w:comment w:id="18" w:author="Gustavo Santis Mancipe" w:date="2021-09-27T23:18:00Z" w:initials="GSM">
    <w:p w14:paraId="698010A0" w14:textId="7A657872" w:rsidR="00A13F87" w:rsidRDefault="00A13F87">
      <w:pPr>
        <w:pStyle w:val="Textocomentario"/>
      </w:pPr>
      <w:r>
        <w:rPr>
          <w:rStyle w:val="Refdecomentario"/>
        </w:rPr>
        <w:annotationRef/>
      </w:r>
      <w:r w:rsidR="00F90FEE">
        <w:t>Descargada</w:t>
      </w:r>
      <w:r>
        <w:t xml:space="preserve"> de</w:t>
      </w:r>
    </w:p>
    <w:p w14:paraId="44F57637" w14:textId="77777777" w:rsidR="00A13F87" w:rsidRDefault="00A13F87">
      <w:pPr>
        <w:pStyle w:val="Textocomentario"/>
      </w:pPr>
    </w:p>
    <w:p w14:paraId="62CC70DF" w14:textId="5B6EAF45" w:rsidR="00A13F87" w:rsidRDefault="00F90FEE">
      <w:pPr>
        <w:pStyle w:val="Textocomentario"/>
      </w:pPr>
      <w:r w:rsidRPr="00F90FEE">
        <w:t>https://www.freepik.es/vector-gratis/composicion-dispositivos-moviles_15626947.htm#page=1&amp;query=farmacia%20virtual&amp;position=2</w:t>
      </w:r>
    </w:p>
  </w:comment>
  <w:comment w:id="21" w:author="Gustavo Santis Mancipe" w:date="2021-10-01T08:05:00Z" w:initials="GSM">
    <w:p w14:paraId="6A15B230" w14:textId="77777777" w:rsidR="00277EA2" w:rsidRDefault="00277EA2" w:rsidP="00277EA2">
      <w:pPr>
        <w:pStyle w:val="Textocomentario"/>
      </w:pPr>
      <w:r>
        <w:rPr>
          <w:rStyle w:val="Refdecomentario"/>
        </w:rPr>
        <w:annotationRef/>
      </w:r>
      <w:r>
        <w:t xml:space="preserve">La información para desarrollar el recurso se encuentra la carpeta </w:t>
      </w:r>
      <w:r w:rsidRPr="00C36A7F">
        <w:rPr>
          <w:b/>
          <w:color w:val="FF0000"/>
        </w:rPr>
        <w:t>Formatos DI</w:t>
      </w:r>
      <w:r w:rsidRPr="00C36A7F">
        <w:t xml:space="preserve"> </w:t>
      </w:r>
      <w:r>
        <w:t>archivo:</w:t>
      </w:r>
    </w:p>
    <w:p w14:paraId="5F9B94E1" w14:textId="77777777" w:rsidR="009C1FA3" w:rsidRDefault="009C1FA3" w:rsidP="00277EA2">
      <w:pPr>
        <w:pStyle w:val="Textocomentario"/>
      </w:pPr>
    </w:p>
    <w:p w14:paraId="192F7849" w14:textId="598F0ABB" w:rsidR="00277EA2" w:rsidRDefault="009C1FA3" w:rsidP="00277EA2">
      <w:pPr>
        <w:pStyle w:val="Textocomentario"/>
      </w:pPr>
      <w:r w:rsidRPr="009C1FA3">
        <w:rPr>
          <w:color w:val="FF0000"/>
        </w:rPr>
        <w:t>CF027_3_medicamentos</w:t>
      </w:r>
      <w:r w:rsidR="00277EA2" w:rsidRPr="009C1FA3">
        <w:rPr>
          <w:color w:val="FF0000"/>
        </w:rPr>
        <w:t>.pptx</w:t>
      </w:r>
    </w:p>
  </w:comment>
  <w:comment w:id="27" w:author="Gustavo Santis Mancipe" w:date="2021-09-30T12:05:00Z" w:initials="GSM">
    <w:p w14:paraId="52399D6D" w14:textId="07E65E2A" w:rsidR="00920FEF" w:rsidRDefault="00920FEF">
      <w:pPr>
        <w:pStyle w:val="Textocomentario"/>
      </w:pPr>
      <w:r>
        <w:rPr>
          <w:rStyle w:val="Refdecomentario"/>
        </w:rPr>
        <w:annotationRef/>
      </w:r>
      <w:r>
        <w:t>Lista</w:t>
      </w:r>
    </w:p>
  </w:comment>
  <w:comment w:id="35" w:author="Gustavo Santis Mancipe" w:date="2021-09-30T14:37:00Z" w:initials="GSM">
    <w:p w14:paraId="466674F1" w14:textId="0A127F2D" w:rsidR="0011405C" w:rsidRPr="0011405C" w:rsidRDefault="0011405C">
      <w:pPr>
        <w:pStyle w:val="Textocomentario"/>
        <w:rPr>
          <w:b/>
          <w:bCs/>
        </w:rPr>
      </w:pPr>
      <w:r w:rsidRPr="0011405C">
        <w:rPr>
          <w:rStyle w:val="Refdecomentario"/>
          <w:b/>
          <w:bCs/>
        </w:rPr>
        <w:annotationRef/>
      </w:r>
      <w:r>
        <w:t xml:space="preserve">Utilizar </w:t>
      </w:r>
      <w:r w:rsidRPr="0011405C">
        <w:rPr>
          <w:b/>
          <w:bCs/>
        </w:rPr>
        <w:t>Cajón texto color cita</w:t>
      </w:r>
    </w:p>
  </w:comment>
  <w:comment w:id="41" w:author="Gustavo Santis Mancipe" w:date="2021-09-27T21:19:00Z" w:initials="GSM">
    <w:p w14:paraId="3B7047C0" w14:textId="77777777" w:rsidR="00314F9F" w:rsidRDefault="00314F9F" w:rsidP="00314F9F">
      <w:pPr>
        <w:pStyle w:val="Textocomentario"/>
      </w:pPr>
      <w:r>
        <w:rPr>
          <w:rStyle w:val="Refdecomentario"/>
        </w:rPr>
        <w:annotationRef/>
      </w:r>
    </w:p>
    <w:p w14:paraId="5D7D6006" w14:textId="77777777" w:rsidR="00314F9F" w:rsidRDefault="00314F9F" w:rsidP="00314F9F">
      <w:pPr>
        <w:pStyle w:val="Textocomentario"/>
      </w:pPr>
      <w:r>
        <w:t>Se solicita crear una imagen como la de referencia, con los siguientes textos:</w:t>
      </w:r>
    </w:p>
    <w:p w14:paraId="2DD9A6C4" w14:textId="77777777" w:rsidR="00314F9F" w:rsidRDefault="00314F9F" w:rsidP="00314F9F">
      <w:pPr>
        <w:pStyle w:val="Textocomentario"/>
      </w:pPr>
    </w:p>
    <w:p w14:paraId="11DF65DA" w14:textId="77777777" w:rsidR="00314F9F" w:rsidRDefault="00314F9F" w:rsidP="00314F9F">
      <w:pPr>
        <w:pStyle w:val="Textocomentario"/>
      </w:pPr>
    </w:p>
    <w:p w14:paraId="42531BF6" w14:textId="77777777" w:rsidR="00314F9F" w:rsidRDefault="00314F9F" w:rsidP="00314F9F">
      <w:pPr>
        <w:pStyle w:val="Textocomentario"/>
      </w:pPr>
    </w:p>
    <w:p w14:paraId="096475F3" w14:textId="77777777" w:rsidR="00314F9F" w:rsidRDefault="00314F9F" w:rsidP="00314F9F">
      <w:pPr>
        <w:pStyle w:val="Textocomentario"/>
      </w:pPr>
      <w:r>
        <w:t>Premercado.</w:t>
      </w:r>
    </w:p>
    <w:p w14:paraId="6E0DACFD" w14:textId="77777777" w:rsidR="00314F9F" w:rsidRDefault="00314F9F" w:rsidP="00314F9F">
      <w:pPr>
        <w:pStyle w:val="Textocomentario"/>
      </w:pPr>
      <w:r>
        <w:t>Diseño y desarrollo.</w:t>
      </w:r>
    </w:p>
    <w:p w14:paraId="1DB24B37" w14:textId="77777777" w:rsidR="00314F9F" w:rsidRDefault="00314F9F" w:rsidP="00314F9F">
      <w:pPr>
        <w:pStyle w:val="Textocomentario"/>
      </w:pPr>
      <w:r>
        <w:t>Fabricación.</w:t>
      </w:r>
    </w:p>
    <w:p w14:paraId="5BFC46A2" w14:textId="77777777" w:rsidR="00314F9F" w:rsidRDefault="00314F9F" w:rsidP="00314F9F">
      <w:pPr>
        <w:pStyle w:val="Textocomentario"/>
      </w:pPr>
      <w:r>
        <w:t>Registro sanitario.</w:t>
      </w:r>
    </w:p>
    <w:p w14:paraId="782EA3E4" w14:textId="77777777" w:rsidR="00314F9F" w:rsidRDefault="00314F9F" w:rsidP="00314F9F">
      <w:pPr>
        <w:pStyle w:val="Textocomentario"/>
      </w:pPr>
      <w:r>
        <w:t>Fabricantes e importadores.</w:t>
      </w:r>
    </w:p>
    <w:p w14:paraId="30526960" w14:textId="77777777" w:rsidR="00314F9F" w:rsidRDefault="00314F9F" w:rsidP="00314F9F">
      <w:pPr>
        <w:pStyle w:val="Textocomentario"/>
      </w:pPr>
      <w:r>
        <w:t>INVIMA.</w:t>
      </w:r>
    </w:p>
    <w:p w14:paraId="64A151FA" w14:textId="77777777" w:rsidR="00314F9F" w:rsidRDefault="00314F9F" w:rsidP="00314F9F">
      <w:pPr>
        <w:pStyle w:val="Textocomentario"/>
      </w:pPr>
      <w:r>
        <w:t>Eficacia, seguridad desempeño.</w:t>
      </w:r>
    </w:p>
    <w:p w14:paraId="1BD2D650" w14:textId="77777777" w:rsidR="00314F9F" w:rsidRDefault="00314F9F" w:rsidP="00314F9F">
      <w:pPr>
        <w:pStyle w:val="Textocomentario"/>
      </w:pPr>
      <w:r>
        <w:t>Postmercado.</w:t>
      </w:r>
    </w:p>
    <w:p w14:paraId="02748386" w14:textId="77777777" w:rsidR="00314F9F" w:rsidRDefault="00314F9F" w:rsidP="00314F9F">
      <w:pPr>
        <w:pStyle w:val="Textocomentario"/>
      </w:pPr>
      <w:r>
        <w:t>Planeación.</w:t>
      </w:r>
    </w:p>
    <w:p w14:paraId="4AE65198" w14:textId="77777777" w:rsidR="00314F9F" w:rsidRDefault="00314F9F" w:rsidP="00314F9F">
      <w:pPr>
        <w:pStyle w:val="Textocomentario"/>
      </w:pPr>
      <w:r>
        <w:t>Selección.</w:t>
      </w:r>
    </w:p>
    <w:p w14:paraId="00D50A9E" w14:textId="77777777" w:rsidR="00314F9F" w:rsidRDefault="00314F9F" w:rsidP="00314F9F">
      <w:pPr>
        <w:pStyle w:val="Textocomentario"/>
      </w:pPr>
      <w:r>
        <w:t>Adquisición.</w:t>
      </w:r>
    </w:p>
    <w:p w14:paraId="08050414" w14:textId="77777777" w:rsidR="00314F9F" w:rsidRDefault="00314F9F" w:rsidP="00314F9F">
      <w:pPr>
        <w:pStyle w:val="Textocomentario"/>
      </w:pPr>
      <w:r>
        <w:t>Instalación.</w:t>
      </w:r>
    </w:p>
    <w:p w14:paraId="437A1AFB" w14:textId="77777777" w:rsidR="00314F9F" w:rsidRDefault="00314F9F" w:rsidP="00314F9F">
      <w:pPr>
        <w:pStyle w:val="Textocomentario"/>
      </w:pPr>
      <w:r>
        <w:t>Uso.</w:t>
      </w:r>
    </w:p>
    <w:p w14:paraId="3E69D880" w14:textId="77777777" w:rsidR="00314F9F" w:rsidRDefault="00314F9F" w:rsidP="00314F9F">
      <w:pPr>
        <w:pStyle w:val="Textocomentario"/>
      </w:pPr>
      <w:r>
        <w:t xml:space="preserve">Mantenimiento. </w:t>
      </w:r>
    </w:p>
    <w:p w14:paraId="7DA38967" w14:textId="77777777" w:rsidR="00314F9F" w:rsidRDefault="00314F9F" w:rsidP="00314F9F">
      <w:pPr>
        <w:pStyle w:val="Textocomentario"/>
      </w:pPr>
      <w:r>
        <w:t>Disposición final.</w:t>
      </w:r>
    </w:p>
    <w:p w14:paraId="05DB2BA2" w14:textId="77777777" w:rsidR="00314F9F" w:rsidRDefault="00314F9F" w:rsidP="00314F9F">
      <w:pPr>
        <w:pStyle w:val="Textocomentario"/>
      </w:pPr>
      <w:r>
        <w:t>Prestadores de servicios de salud-usuarios.</w:t>
      </w:r>
    </w:p>
    <w:p w14:paraId="44259907" w14:textId="77777777" w:rsidR="00314F9F" w:rsidRDefault="00314F9F" w:rsidP="00314F9F">
      <w:pPr>
        <w:pStyle w:val="Textocomentario"/>
      </w:pPr>
      <w:r>
        <w:t>Efectividad seguridad desempeño.</w:t>
      </w:r>
    </w:p>
  </w:comment>
  <w:comment w:id="46" w:author="Gustavo Santis Mancipe" w:date="2021-10-01T10:03:00Z" w:initials="GSM">
    <w:p w14:paraId="2BC85279" w14:textId="106D499C" w:rsidR="00C83D50" w:rsidRDefault="00C83D50">
      <w:pPr>
        <w:pStyle w:val="Textocomentario"/>
      </w:pPr>
      <w:r>
        <w:rPr>
          <w:rStyle w:val="Refdecomentario"/>
        </w:rPr>
        <w:annotationRef/>
      </w:r>
      <w:r>
        <w:t>Lista</w:t>
      </w:r>
    </w:p>
  </w:comment>
  <w:comment w:id="50" w:author="Gustavo Santis Mancipe" w:date="2021-10-01T01:01:00Z" w:initials="GSM">
    <w:p w14:paraId="26E381EB" w14:textId="1B6753D4" w:rsidR="00DE214F" w:rsidRDefault="00DE214F">
      <w:pPr>
        <w:pStyle w:val="Textocomentario"/>
      </w:pPr>
      <w:r>
        <w:rPr>
          <w:rStyle w:val="Refdecomentario"/>
        </w:rPr>
        <w:annotationRef/>
      </w:r>
      <w:r>
        <w:t>Se solicita crear un esquema como el de referencia con los textos ubicados en el Smart art.</w:t>
      </w:r>
    </w:p>
  </w:comment>
  <w:comment w:id="53" w:author="Gustavo Santis Mancipe" w:date="2021-10-01T08:23:00Z" w:initials="GSM">
    <w:p w14:paraId="5E104351" w14:textId="77777777" w:rsidR="005E429F" w:rsidRDefault="005E429F" w:rsidP="005E429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La información para desarrollar el recurso se encuentra la carpeta </w:t>
      </w:r>
      <w:r w:rsidRPr="00C36A7F">
        <w:rPr>
          <w:b/>
          <w:color w:val="FF0000"/>
        </w:rPr>
        <w:t>Formatos DI</w:t>
      </w:r>
      <w:r w:rsidRPr="00C36A7F">
        <w:t xml:space="preserve"> </w:t>
      </w:r>
      <w:r>
        <w:t>archivo:</w:t>
      </w:r>
    </w:p>
    <w:p w14:paraId="30F36221" w14:textId="77777777" w:rsidR="005E429F" w:rsidRDefault="005E429F" w:rsidP="005E429F">
      <w:pPr>
        <w:pStyle w:val="Textocomentario"/>
      </w:pPr>
    </w:p>
    <w:p w14:paraId="23A15E68" w14:textId="22D6149F" w:rsidR="005E429F" w:rsidRDefault="00604248">
      <w:pPr>
        <w:pStyle w:val="Textocomentario"/>
      </w:pPr>
      <w:r w:rsidRPr="00604248">
        <w:rPr>
          <w:color w:val="FF0000"/>
        </w:rPr>
        <w:t>CF027_4_niveles_operacion</w:t>
      </w:r>
      <w:r w:rsidR="005E429F" w:rsidRPr="009C1FA3">
        <w:rPr>
          <w:color w:val="FF0000"/>
        </w:rPr>
        <w:t>.pptx</w:t>
      </w:r>
    </w:p>
  </w:comment>
  <w:comment w:id="62" w:author="Gustavo Santis Mancipe" w:date="2021-10-01T01:00:00Z" w:initials="GSM">
    <w:p w14:paraId="0773AFB3" w14:textId="77777777" w:rsidR="00DE214F" w:rsidRPr="0011405C" w:rsidRDefault="00DE214F" w:rsidP="00DE214F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>
        <w:t xml:space="preserve">Utilizar </w:t>
      </w:r>
      <w:r w:rsidRPr="0011405C">
        <w:rPr>
          <w:b/>
          <w:bCs/>
        </w:rPr>
        <w:t>Cajón texto color cita</w:t>
      </w:r>
    </w:p>
    <w:p w14:paraId="0FF99831" w14:textId="7C28263D" w:rsidR="00DE214F" w:rsidRDefault="00DE214F">
      <w:pPr>
        <w:pStyle w:val="Textocomentario"/>
      </w:pPr>
    </w:p>
  </w:comment>
  <w:comment w:id="64" w:author="Gustavo Santis Mancipe" w:date="2021-10-01T09:50:00Z" w:initials="GSM">
    <w:p w14:paraId="4358C5C7" w14:textId="77777777" w:rsidR="00013A0B" w:rsidRDefault="00DD6D98" w:rsidP="00013A0B">
      <w:pPr>
        <w:pStyle w:val="Textocomentario"/>
      </w:pPr>
      <w:r>
        <w:rPr>
          <w:rStyle w:val="Refdecomentario"/>
        </w:rPr>
        <w:annotationRef/>
      </w:r>
      <w:r w:rsidR="00013A0B">
        <w:t xml:space="preserve">La información para desarrollar el recurso se encuentra la carpeta </w:t>
      </w:r>
      <w:r w:rsidR="00013A0B" w:rsidRPr="00C36A7F">
        <w:rPr>
          <w:b/>
          <w:color w:val="FF0000"/>
        </w:rPr>
        <w:t>Formatos DI</w:t>
      </w:r>
      <w:r w:rsidR="00013A0B" w:rsidRPr="00C36A7F">
        <w:t xml:space="preserve"> </w:t>
      </w:r>
      <w:r w:rsidR="00013A0B">
        <w:t>archivo:</w:t>
      </w:r>
    </w:p>
    <w:p w14:paraId="3FA8321E" w14:textId="77777777" w:rsidR="00013A0B" w:rsidRDefault="00013A0B" w:rsidP="00013A0B">
      <w:pPr>
        <w:pStyle w:val="Textocomentario"/>
      </w:pPr>
    </w:p>
    <w:p w14:paraId="6660E3CB" w14:textId="7AA2C675" w:rsidR="00DD6D98" w:rsidRDefault="00013A0B" w:rsidP="00013A0B">
      <w:pPr>
        <w:pStyle w:val="Textocomentario"/>
        <w:jc w:val="center"/>
      </w:pPr>
      <w:r w:rsidRPr="00604248">
        <w:rPr>
          <w:color w:val="FF0000"/>
        </w:rPr>
        <w:t>CF027_4_</w:t>
      </w:r>
      <w:r>
        <w:rPr>
          <w:color w:val="FF0000"/>
        </w:rPr>
        <w:t>procedimiento</w:t>
      </w:r>
      <w:r w:rsidRPr="009C1FA3">
        <w:rPr>
          <w:color w:val="FF0000"/>
        </w:rPr>
        <w:t>.pptx</w:t>
      </w:r>
    </w:p>
  </w:comment>
  <w:comment w:id="67" w:author="Gustavo Santis Mancipe" w:date="2021-10-01T01:13:00Z" w:initials="GSM">
    <w:p w14:paraId="05FED766" w14:textId="178FDC55" w:rsidR="00D23A28" w:rsidRDefault="00D23A28">
      <w:pPr>
        <w:pStyle w:val="Textocomentario"/>
      </w:pPr>
      <w:r>
        <w:rPr>
          <w:rStyle w:val="Refdecomentario"/>
        </w:rPr>
        <w:annotationRef/>
      </w:r>
      <w:r>
        <w:t>Se solicita crear una imagen como la de referencia con os siguientes textos_</w:t>
      </w:r>
    </w:p>
    <w:p w14:paraId="4A139B56" w14:textId="77777777" w:rsidR="00D23A28" w:rsidRDefault="00D23A28">
      <w:pPr>
        <w:pStyle w:val="Textocomentario"/>
      </w:pPr>
      <w:r>
        <w:t>Reporte IPS</w:t>
      </w:r>
    </w:p>
    <w:p w14:paraId="460B18F1" w14:textId="77777777" w:rsidR="00D23A28" w:rsidRDefault="00D23A28">
      <w:pPr>
        <w:pStyle w:val="Textocomentario"/>
      </w:pPr>
      <w:r>
        <w:t>Reporte inmediato</w:t>
      </w:r>
    </w:p>
    <w:p w14:paraId="7651914C" w14:textId="12F073C2" w:rsidR="00D23A28" w:rsidRDefault="00D23A28">
      <w:pPr>
        <w:pStyle w:val="Textocomentario"/>
      </w:pPr>
      <w:r>
        <w:t>Reporte periódico</w:t>
      </w:r>
    </w:p>
    <w:p w14:paraId="0AB41A3B" w14:textId="5CEDAA9C" w:rsidR="00D23A28" w:rsidRDefault="00D23A28">
      <w:pPr>
        <w:pStyle w:val="Textocomentario"/>
      </w:pPr>
      <w:r>
        <w:t>EA/IA Serio (72hrs) INVIMA</w:t>
      </w:r>
    </w:p>
    <w:p w14:paraId="3082A73E" w14:textId="1C32D2F2" w:rsidR="00D23A28" w:rsidRDefault="00D23A28">
      <w:pPr>
        <w:pStyle w:val="Textocomentario"/>
      </w:pPr>
      <w:r>
        <w:t>EA/IA No serio (Trimestral) SDS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4B6C13" w15:done="0"/>
  <w15:commentEx w15:paraId="037DFB8F" w15:done="0"/>
  <w15:commentEx w15:paraId="13284A95" w15:done="0"/>
  <w15:commentEx w15:paraId="2490928F" w15:done="0"/>
  <w15:commentEx w15:paraId="6621888F" w15:done="0"/>
  <w15:commentEx w15:paraId="3A44BCD4" w15:done="0"/>
  <w15:commentEx w15:paraId="4865109A" w15:done="0"/>
  <w15:commentEx w15:paraId="2806DD65" w15:done="0"/>
  <w15:commentEx w15:paraId="62CC70DF" w15:done="0"/>
  <w15:commentEx w15:paraId="192F7849" w15:done="0"/>
  <w15:commentEx w15:paraId="52399D6D" w15:done="0"/>
  <w15:commentEx w15:paraId="466674F1" w15:done="0"/>
  <w15:commentEx w15:paraId="44259907" w15:done="0"/>
  <w15:commentEx w15:paraId="2BC85279" w15:done="0"/>
  <w15:commentEx w15:paraId="26E381EB" w15:done="0"/>
  <w15:commentEx w15:paraId="23A15E68" w15:done="0"/>
  <w15:commentEx w15:paraId="0FF99831" w15:done="0"/>
  <w15:commentEx w15:paraId="6660E3CB" w15:done="0"/>
  <w15:commentEx w15:paraId="3082A7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C926E" w16cex:dateUtc="2021-09-27T23:56:00Z"/>
  <w16cex:commentExtensible w16cex:durableId="24FB649D" w16cex:dateUtc="2021-09-27T02:29:00Z"/>
  <w16cex:commentExtensible w16cex:durableId="24FC99D1" w16cex:dateUtc="2021-09-28T00:28:00Z"/>
  <w16cex:commentExtensible w16cex:durableId="24FCB7B4" w16cex:dateUtc="2021-09-28T02:35:00Z"/>
  <w16cex:commentExtensible w16cex:durableId="24FCBEED" w16cex:dateUtc="2021-09-28T03:06:00Z"/>
  <w16cex:commentExtensible w16cex:durableId="24FC99C3" w16cex:dateUtc="2021-09-28T00:28:00Z"/>
  <w16cex:commentExtensible w16cex:durableId="24FCC3EE" w16cex:dateUtc="2021-09-28T03:27:00Z"/>
  <w16cex:commentExtensible w16cex:durableId="24FCCFD1" w16cex:dateUtc="2021-09-28T04:18:00Z"/>
  <w16cex:commentExtensible w16cex:durableId="25013FCF" w16cex:dateUtc="2021-10-01T13:05:00Z"/>
  <w16cex:commentExtensible w16cex:durableId="25002690" w16cex:dateUtc="2021-09-30T17:05:00Z"/>
  <w16cex:commentExtensible w16cex:durableId="25004A46" w16cex:dateUtc="2021-09-30T19:37:00Z"/>
  <w16cex:commentExtensible w16cex:durableId="25015B70" w16cex:dateUtc="2021-10-01T15:03:00Z"/>
  <w16cex:commentExtensible w16cex:durableId="25013928" w16cex:dateUtc="2021-10-01T06:01:00Z"/>
  <w16cex:commentExtensible w16cex:durableId="250143EA" w16cex:dateUtc="2021-10-01T13:23:00Z"/>
  <w16cex:commentExtensible w16cex:durableId="2500DC29" w16cex:dateUtc="2021-10-01T06:00:00Z"/>
  <w16cex:commentExtensible w16cex:durableId="2501584A" w16cex:dateUtc="2021-10-01T14:50:00Z"/>
  <w16cex:commentExtensible w16cex:durableId="2500DF2B" w16cex:dateUtc="2021-10-01T0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4B6C13" w16cid:durableId="24FC926E"/>
  <w16cid:commentId w16cid:paraId="037DFB8F" w16cid:durableId="24FB649D"/>
  <w16cid:commentId w16cid:paraId="13284A95" w16cid:durableId="24FC99D1"/>
  <w16cid:commentId w16cid:paraId="2490928F" w16cid:durableId="24FCB7B4"/>
  <w16cid:commentId w16cid:paraId="6621888F" w16cid:durableId="24FCBEED"/>
  <w16cid:commentId w16cid:paraId="3A44BCD4" w16cid:durableId="24FC99C3"/>
  <w16cid:commentId w16cid:paraId="4865109A" w16cid:durableId="24FCC3EE"/>
  <w16cid:commentId w16cid:paraId="2806DD65" w16cid:durableId="264A49D7"/>
  <w16cid:commentId w16cid:paraId="62CC70DF" w16cid:durableId="24FCCFD1"/>
  <w16cid:commentId w16cid:paraId="192F7849" w16cid:durableId="25013FCF"/>
  <w16cid:commentId w16cid:paraId="52399D6D" w16cid:durableId="25002690"/>
  <w16cid:commentId w16cid:paraId="466674F1" w16cid:durableId="25004A46"/>
  <w16cid:commentId w16cid:paraId="44259907" w16cid:durableId="264A49DC"/>
  <w16cid:commentId w16cid:paraId="2BC85279" w16cid:durableId="25015B70"/>
  <w16cid:commentId w16cid:paraId="26E381EB" w16cid:durableId="25013928"/>
  <w16cid:commentId w16cid:paraId="23A15E68" w16cid:durableId="250143EA"/>
  <w16cid:commentId w16cid:paraId="0FF99831" w16cid:durableId="2500DC29"/>
  <w16cid:commentId w16cid:paraId="6660E3CB" w16cid:durableId="2501584A"/>
  <w16cid:commentId w16cid:paraId="3082A73E" w16cid:durableId="2500D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BD5B" w14:textId="77777777" w:rsidR="007C078D" w:rsidRDefault="007C078D">
      <w:pPr>
        <w:spacing w:line="240" w:lineRule="auto"/>
      </w:pPr>
      <w:r>
        <w:separator/>
      </w:r>
    </w:p>
  </w:endnote>
  <w:endnote w:type="continuationSeparator" w:id="0">
    <w:p w14:paraId="431C22D6" w14:textId="77777777" w:rsidR="007C078D" w:rsidRDefault="007C078D">
      <w:pPr>
        <w:spacing w:line="240" w:lineRule="auto"/>
      </w:pPr>
      <w:r>
        <w:continuationSeparator/>
      </w:r>
    </w:p>
  </w:endnote>
  <w:endnote w:type="continuationNotice" w:id="1">
    <w:p w14:paraId="77E9496C" w14:textId="77777777" w:rsidR="007C078D" w:rsidRDefault="007C07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AF29" w14:textId="77777777" w:rsidR="001C7744" w:rsidRDefault="001C77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</w:rPr>
    </w:pPr>
  </w:p>
  <w:p w14:paraId="505F92DB" w14:textId="77777777" w:rsidR="001C7744" w:rsidRDefault="001C7744">
    <w:pPr>
      <w:spacing w:line="240" w:lineRule="auto"/>
      <w:ind w:left="-2" w:hanging="2"/>
      <w:jc w:val="right"/>
      <w:rPr>
        <w:rFonts w:eastAsia="Perpetua" w:cs="Perpetua"/>
        <w:sz w:val="24"/>
        <w:szCs w:val="24"/>
      </w:rPr>
    </w:pPr>
  </w:p>
  <w:p w14:paraId="7D91C907" w14:textId="77777777" w:rsidR="001C7744" w:rsidRDefault="001C7744">
    <w:pPr>
      <w:spacing w:line="240" w:lineRule="auto"/>
      <w:rPr>
        <w:rFonts w:eastAsia="Perpetua" w:cs="Perpetua"/>
        <w:sz w:val="24"/>
        <w:szCs w:val="24"/>
      </w:rPr>
    </w:pPr>
  </w:p>
  <w:p w14:paraId="5CD9F9D7" w14:textId="77777777" w:rsidR="001C7744" w:rsidRDefault="001C77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3152A751" w14:textId="77777777" w:rsidR="001C7744" w:rsidRDefault="001C77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974D" w14:textId="77777777" w:rsidR="007C078D" w:rsidRDefault="007C078D">
      <w:pPr>
        <w:spacing w:line="240" w:lineRule="auto"/>
      </w:pPr>
      <w:r>
        <w:separator/>
      </w:r>
    </w:p>
  </w:footnote>
  <w:footnote w:type="continuationSeparator" w:id="0">
    <w:p w14:paraId="6B7E72BC" w14:textId="77777777" w:rsidR="007C078D" w:rsidRDefault="007C078D">
      <w:pPr>
        <w:spacing w:line="240" w:lineRule="auto"/>
      </w:pPr>
      <w:r>
        <w:continuationSeparator/>
      </w:r>
    </w:p>
  </w:footnote>
  <w:footnote w:type="continuationNotice" w:id="1">
    <w:p w14:paraId="625C71B3" w14:textId="77777777" w:rsidR="007C078D" w:rsidRDefault="007C07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190A" w14:textId="77777777" w:rsidR="001C7744" w:rsidRDefault="00942D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87445EB" wp14:editId="4FAB47AC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347105" w14:textId="77777777" w:rsidR="001C7744" w:rsidRDefault="001C77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268"/>
    <w:multiLevelType w:val="multilevel"/>
    <w:tmpl w:val="9E7433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6CDE"/>
    <w:multiLevelType w:val="hybridMultilevel"/>
    <w:tmpl w:val="BE7C14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2" w15:restartNumberingAfterBreak="0">
    <w:nsid w:val="0E8837D8"/>
    <w:multiLevelType w:val="hybridMultilevel"/>
    <w:tmpl w:val="4F24A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3" w15:restartNumberingAfterBreak="0">
    <w:nsid w:val="18DF594D"/>
    <w:multiLevelType w:val="hybridMultilevel"/>
    <w:tmpl w:val="3CBEC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4" w15:restartNumberingAfterBreak="0">
    <w:nsid w:val="1C2D2F6A"/>
    <w:multiLevelType w:val="multilevel"/>
    <w:tmpl w:val="612A0A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CD606D0"/>
    <w:multiLevelType w:val="hybridMultilevel"/>
    <w:tmpl w:val="3514B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6" w15:restartNumberingAfterBreak="0">
    <w:nsid w:val="1D3E1497"/>
    <w:multiLevelType w:val="multilevel"/>
    <w:tmpl w:val="0A62A7A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F0540F4"/>
    <w:multiLevelType w:val="hybridMultilevel"/>
    <w:tmpl w:val="0C521D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608A3"/>
    <w:multiLevelType w:val="hybridMultilevel"/>
    <w:tmpl w:val="1F80D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Perpetua" w:hAnsi="Perpetua" w:cs="Perpetu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Perpetua" w:hAnsi="Perpetua" w:cs="Perpetu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Perpetua" w:hAnsi="Perpetua" w:cs="Perpetu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254D3B13"/>
    <w:multiLevelType w:val="hybridMultilevel"/>
    <w:tmpl w:val="220CB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249C"/>
    <w:multiLevelType w:val="hybridMultilevel"/>
    <w:tmpl w:val="3DDA63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Perpetua" w:hAnsi="Perpetua" w:hint="default"/>
      </w:rPr>
    </w:lvl>
  </w:abstractNum>
  <w:abstractNum w:abstractNumId="11" w15:restartNumberingAfterBreak="0">
    <w:nsid w:val="2D0F526C"/>
    <w:multiLevelType w:val="hybridMultilevel"/>
    <w:tmpl w:val="63E22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93A4B"/>
    <w:multiLevelType w:val="hybridMultilevel"/>
    <w:tmpl w:val="437EC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47799"/>
    <w:multiLevelType w:val="hybridMultilevel"/>
    <w:tmpl w:val="E578DA66"/>
    <w:lvl w:ilvl="0" w:tplc="240A0001">
      <w:start w:val="1"/>
      <w:numFmt w:val="bullet"/>
      <w:lvlText w:val=""/>
      <w:lvlJc w:val="left"/>
      <w:pPr>
        <w:ind w:left="781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Perpetua" w:hAnsi="Perpetua" w:hint="default"/>
      </w:rPr>
    </w:lvl>
  </w:abstractNum>
  <w:abstractNum w:abstractNumId="14" w15:restartNumberingAfterBreak="0">
    <w:nsid w:val="31EB4BE9"/>
    <w:multiLevelType w:val="hybridMultilevel"/>
    <w:tmpl w:val="F9B2B5C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Perpetua" w:hAnsi="Perpetua" w:hint="default"/>
      </w:rPr>
    </w:lvl>
  </w:abstractNum>
  <w:abstractNum w:abstractNumId="15" w15:restartNumberingAfterBreak="0">
    <w:nsid w:val="320D4B51"/>
    <w:multiLevelType w:val="hybridMultilevel"/>
    <w:tmpl w:val="4E7E90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Cambria Math" w:hAnsi="Cambria Math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Perpetua" w:hAnsi="Perpetua" w:cs="Perpetu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Perpetua" w:hAnsi="Perpetua" w:cs="Perpetu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Perpetua" w:hAnsi="Perpetua" w:cs="Perpetu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16" w15:restartNumberingAfterBreak="0">
    <w:nsid w:val="39DE3295"/>
    <w:multiLevelType w:val="hybridMultilevel"/>
    <w:tmpl w:val="6FD227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Perpetua" w:hAnsi="Perpetua" w:cs="Perpetua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Cambria Math" w:hAnsi="Cambria Math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Perpetua" w:hAnsi="Perpetua" w:cs="Perpetua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Cambria Math" w:hAnsi="Cambria Math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Perpetua" w:hAnsi="Perpetua" w:cs="Perpetua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Cambria Math" w:hAnsi="Cambria Math" w:hint="default"/>
      </w:rPr>
    </w:lvl>
  </w:abstractNum>
  <w:abstractNum w:abstractNumId="17" w15:restartNumberingAfterBreak="0">
    <w:nsid w:val="3F1A0B03"/>
    <w:multiLevelType w:val="hybridMultilevel"/>
    <w:tmpl w:val="2FF649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18" w15:restartNumberingAfterBreak="0">
    <w:nsid w:val="3F2818A3"/>
    <w:multiLevelType w:val="hybridMultilevel"/>
    <w:tmpl w:val="A57C20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Cambria Math" w:hAnsi="Cambria Math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Perpetua" w:hAnsi="Perpetua" w:cs="Perpetu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Perpetua" w:hAnsi="Perpetua" w:cs="Perpetu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Perpetua" w:hAnsi="Perpetua" w:cs="Perpetu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19" w15:restartNumberingAfterBreak="0">
    <w:nsid w:val="40954EB2"/>
    <w:multiLevelType w:val="hybridMultilevel"/>
    <w:tmpl w:val="A2EEF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20" w15:restartNumberingAfterBreak="0">
    <w:nsid w:val="40B10194"/>
    <w:multiLevelType w:val="hybridMultilevel"/>
    <w:tmpl w:val="5CE41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91FAA"/>
    <w:multiLevelType w:val="hybridMultilevel"/>
    <w:tmpl w:val="C8B450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22" w15:restartNumberingAfterBreak="0">
    <w:nsid w:val="432C1E2B"/>
    <w:multiLevelType w:val="hybridMultilevel"/>
    <w:tmpl w:val="018A4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23" w15:restartNumberingAfterBreak="0">
    <w:nsid w:val="44E3033C"/>
    <w:multiLevelType w:val="hybridMultilevel"/>
    <w:tmpl w:val="854C4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0689F"/>
    <w:multiLevelType w:val="hybridMultilevel"/>
    <w:tmpl w:val="26F29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4213A"/>
    <w:multiLevelType w:val="multilevel"/>
    <w:tmpl w:val="A7FE3E1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Perpetua" w:eastAsia="Perpetua" w:hAnsi="Perpetua" w:cs="Perpetu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Perpetua" w:eastAsia="Perpetua" w:hAnsi="Perpetua" w:cs="Perpetua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Perpetua" w:eastAsia="Perpetua" w:hAnsi="Perpetua" w:cs="Perpetua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Perpetua" w:eastAsia="Perpetua" w:hAnsi="Perpetua" w:cs="Perpetua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Perpetua" w:eastAsia="Perpetua" w:hAnsi="Perpetua" w:cs="Perpetua"/>
      </w:rPr>
    </w:lvl>
  </w:abstractNum>
  <w:abstractNum w:abstractNumId="26" w15:restartNumberingAfterBreak="0">
    <w:nsid w:val="5A554099"/>
    <w:multiLevelType w:val="multilevel"/>
    <w:tmpl w:val="59C4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CC7D01"/>
    <w:multiLevelType w:val="hybridMultilevel"/>
    <w:tmpl w:val="BEEC1C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A113A"/>
    <w:multiLevelType w:val="hybridMultilevel"/>
    <w:tmpl w:val="AFE47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29" w15:restartNumberingAfterBreak="0">
    <w:nsid w:val="5E3148C4"/>
    <w:multiLevelType w:val="hybridMultilevel"/>
    <w:tmpl w:val="A57C2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Perpetua" w:hAnsi="Perpetua" w:cs="Perpetu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Cambria Math" w:hAnsi="Cambria Math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Perpetua" w:hAnsi="Perpetua" w:cs="Perpetua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Cambria Math" w:hAnsi="Cambria Math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Perpetua" w:hAnsi="Perpetua" w:cs="Perpetua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Cambria Math" w:hAnsi="Cambria Math" w:hint="default"/>
      </w:rPr>
    </w:lvl>
  </w:abstractNum>
  <w:abstractNum w:abstractNumId="30" w15:restartNumberingAfterBreak="0">
    <w:nsid w:val="5F7D0F2E"/>
    <w:multiLevelType w:val="hybridMultilevel"/>
    <w:tmpl w:val="0F08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525B8"/>
    <w:multiLevelType w:val="hybridMultilevel"/>
    <w:tmpl w:val="7A349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32" w15:restartNumberingAfterBreak="0">
    <w:nsid w:val="667441A8"/>
    <w:multiLevelType w:val="hybridMultilevel"/>
    <w:tmpl w:val="1F904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4BB1"/>
    <w:multiLevelType w:val="multilevel"/>
    <w:tmpl w:val="3202C56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54B4B"/>
    <w:multiLevelType w:val="hybridMultilevel"/>
    <w:tmpl w:val="879255F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6D0B30"/>
    <w:multiLevelType w:val="hybridMultilevel"/>
    <w:tmpl w:val="C55C159C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6" w15:restartNumberingAfterBreak="0">
    <w:nsid w:val="706B0D66"/>
    <w:multiLevelType w:val="hybridMultilevel"/>
    <w:tmpl w:val="5F48E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abstractNum w:abstractNumId="37" w15:restartNumberingAfterBreak="0">
    <w:nsid w:val="73BC36C4"/>
    <w:multiLevelType w:val="hybridMultilevel"/>
    <w:tmpl w:val="965029F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Perpetua" w:hAnsi="Perpetua" w:hint="default"/>
      </w:rPr>
    </w:lvl>
  </w:abstractNum>
  <w:abstractNum w:abstractNumId="38" w15:restartNumberingAfterBreak="0">
    <w:nsid w:val="73CC1C2B"/>
    <w:multiLevelType w:val="hybridMultilevel"/>
    <w:tmpl w:val="8676D540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Perpetua" w:hAnsi="Perpetua" w:cs="Perpetua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Cambria Math" w:hAnsi="Cambria Math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Calibri" w:hAnsi="Calibri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Perpetua" w:hAnsi="Perpetua" w:cs="Perpetua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Cambria Math" w:hAnsi="Cambria Math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Calibri" w:hAnsi="Calibri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Perpetua" w:hAnsi="Perpetua" w:cs="Perpetua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Cambria Math" w:hAnsi="Cambria Math" w:hint="default"/>
      </w:rPr>
    </w:lvl>
  </w:abstractNum>
  <w:abstractNum w:abstractNumId="39" w15:restartNumberingAfterBreak="0">
    <w:nsid w:val="79B151D9"/>
    <w:multiLevelType w:val="multilevel"/>
    <w:tmpl w:val="6DC0D6D2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0592C"/>
    <w:multiLevelType w:val="hybridMultilevel"/>
    <w:tmpl w:val="4A92385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4A4A4C"/>
    <w:multiLevelType w:val="hybridMultilevel"/>
    <w:tmpl w:val="1556F6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66134F"/>
    <w:multiLevelType w:val="multilevel"/>
    <w:tmpl w:val="E2626D1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43" w15:restartNumberingAfterBreak="0">
    <w:nsid w:val="7DFA2938"/>
    <w:multiLevelType w:val="hybridMultilevel"/>
    <w:tmpl w:val="3BC8F6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Perpetua" w:hAnsi="Perpetua" w:hint="default"/>
      </w:rPr>
    </w:lvl>
  </w:abstractNum>
  <w:abstractNum w:abstractNumId="44" w15:restartNumberingAfterBreak="0">
    <w:nsid w:val="7F4E20C0"/>
    <w:multiLevelType w:val="hybridMultilevel"/>
    <w:tmpl w:val="22E89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Perpetua" w:hAnsi="Perpetu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Perpetua" w:hAnsi="Perpetua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Perpetua" w:hAnsi="Perpetua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Perpetua" w:hAnsi="Perpetua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Perpetua" w:hAnsi="Perpetua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Perpetua" w:hAnsi="Perpetua" w:hint="default"/>
      </w:rPr>
    </w:lvl>
  </w:abstractNum>
  <w:num w:numId="1">
    <w:abstractNumId w:val="42"/>
  </w:num>
  <w:num w:numId="2">
    <w:abstractNumId w:val="25"/>
  </w:num>
  <w:num w:numId="3">
    <w:abstractNumId w:val="4"/>
  </w:num>
  <w:num w:numId="4">
    <w:abstractNumId w:val="0"/>
  </w:num>
  <w:num w:numId="5">
    <w:abstractNumId w:val="6"/>
  </w:num>
  <w:num w:numId="6">
    <w:abstractNumId w:val="36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37"/>
  </w:num>
  <w:num w:numId="12">
    <w:abstractNumId w:val="19"/>
  </w:num>
  <w:num w:numId="13">
    <w:abstractNumId w:val="43"/>
  </w:num>
  <w:num w:numId="14">
    <w:abstractNumId w:val="17"/>
  </w:num>
  <w:num w:numId="15">
    <w:abstractNumId w:val="1"/>
  </w:num>
  <w:num w:numId="16">
    <w:abstractNumId w:val="44"/>
  </w:num>
  <w:num w:numId="17">
    <w:abstractNumId w:val="22"/>
  </w:num>
  <w:num w:numId="18">
    <w:abstractNumId w:val="14"/>
  </w:num>
  <w:num w:numId="19">
    <w:abstractNumId w:val="26"/>
  </w:num>
  <w:num w:numId="20">
    <w:abstractNumId w:val="39"/>
  </w:num>
  <w:num w:numId="21">
    <w:abstractNumId w:val="21"/>
  </w:num>
  <w:num w:numId="22">
    <w:abstractNumId w:val="28"/>
  </w:num>
  <w:num w:numId="23">
    <w:abstractNumId w:val="31"/>
  </w:num>
  <w:num w:numId="24">
    <w:abstractNumId w:val="5"/>
  </w:num>
  <w:num w:numId="25">
    <w:abstractNumId w:val="16"/>
  </w:num>
  <w:num w:numId="26">
    <w:abstractNumId w:val="29"/>
  </w:num>
  <w:num w:numId="27">
    <w:abstractNumId w:val="18"/>
  </w:num>
  <w:num w:numId="28">
    <w:abstractNumId w:val="15"/>
  </w:num>
  <w:num w:numId="29">
    <w:abstractNumId w:val="8"/>
  </w:num>
  <w:num w:numId="30">
    <w:abstractNumId w:val="38"/>
  </w:num>
  <w:num w:numId="31">
    <w:abstractNumId w:val="12"/>
  </w:num>
  <w:num w:numId="32">
    <w:abstractNumId w:val="35"/>
  </w:num>
  <w:num w:numId="33">
    <w:abstractNumId w:val="40"/>
  </w:num>
  <w:num w:numId="34">
    <w:abstractNumId w:val="41"/>
  </w:num>
  <w:num w:numId="35">
    <w:abstractNumId w:val="9"/>
  </w:num>
  <w:num w:numId="36">
    <w:abstractNumId w:val="23"/>
  </w:num>
  <w:num w:numId="37">
    <w:abstractNumId w:val="32"/>
  </w:num>
  <w:num w:numId="38">
    <w:abstractNumId w:val="11"/>
  </w:num>
  <w:num w:numId="39">
    <w:abstractNumId w:val="33"/>
  </w:num>
  <w:num w:numId="40">
    <w:abstractNumId w:val="34"/>
  </w:num>
  <w:num w:numId="41">
    <w:abstractNumId w:val="7"/>
  </w:num>
  <w:num w:numId="42">
    <w:abstractNumId w:val="20"/>
  </w:num>
  <w:num w:numId="43">
    <w:abstractNumId w:val="24"/>
  </w:num>
  <w:num w:numId="44">
    <w:abstractNumId w:val="27"/>
  </w:num>
  <w:num w:numId="45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Santis Mancipe">
    <w15:presenceInfo w15:providerId="None" w15:userId="Gustavo Santis Mancipe"/>
  </w15:person>
  <w15:person w15:author="JHON JAIRO RODRIGUEZ PEREZ">
    <w15:presenceInfo w15:providerId="None" w15:userId="JHON JAIRO RODRIGUEZ PEREZ"/>
  </w15:person>
  <w15:person w15:author="Gustavo Santis Mancipe [2]">
    <w15:presenceInfo w15:providerId="Windows Live" w15:userId="4b2128b618a0e0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trackRevisions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44"/>
    <w:rsid w:val="00001A0A"/>
    <w:rsid w:val="000040BD"/>
    <w:rsid w:val="000045E3"/>
    <w:rsid w:val="00004A8D"/>
    <w:rsid w:val="00013669"/>
    <w:rsid w:val="00013A0B"/>
    <w:rsid w:val="0001504D"/>
    <w:rsid w:val="00016925"/>
    <w:rsid w:val="00017E85"/>
    <w:rsid w:val="0002043D"/>
    <w:rsid w:val="00024944"/>
    <w:rsid w:val="000254FD"/>
    <w:rsid w:val="00032971"/>
    <w:rsid w:val="00035C9B"/>
    <w:rsid w:val="00040039"/>
    <w:rsid w:val="0004083E"/>
    <w:rsid w:val="00043C98"/>
    <w:rsid w:val="0004419D"/>
    <w:rsid w:val="00052245"/>
    <w:rsid w:val="00053004"/>
    <w:rsid w:val="00053C28"/>
    <w:rsid w:val="000554D3"/>
    <w:rsid w:val="000603E7"/>
    <w:rsid w:val="000611F3"/>
    <w:rsid w:val="000618C5"/>
    <w:rsid w:val="00062371"/>
    <w:rsid w:val="0006378D"/>
    <w:rsid w:val="00063C18"/>
    <w:rsid w:val="000657E0"/>
    <w:rsid w:val="00070D7C"/>
    <w:rsid w:val="0007400B"/>
    <w:rsid w:val="00074832"/>
    <w:rsid w:val="00082A46"/>
    <w:rsid w:val="00083182"/>
    <w:rsid w:val="00084244"/>
    <w:rsid w:val="00084344"/>
    <w:rsid w:val="00086218"/>
    <w:rsid w:val="0008688A"/>
    <w:rsid w:val="00087CB0"/>
    <w:rsid w:val="0009253E"/>
    <w:rsid w:val="00092594"/>
    <w:rsid w:val="00094A41"/>
    <w:rsid w:val="00095167"/>
    <w:rsid w:val="000957D5"/>
    <w:rsid w:val="000970B2"/>
    <w:rsid w:val="000972DC"/>
    <w:rsid w:val="00097E9B"/>
    <w:rsid w:val="000A0FC5"/>
    <w:rsid w:val="000A4416"/>
    <w:rsid w:val="000B0796"/>
    <w:rsid w:val="000B6D9D"/>
    <w:rsid w:val="000B7DC0"/>
    <w:rsid w:val="000C3FF9"/>
    <w:rsid w:val="000C69B9"/>
    <w:rsid w:val="000D1CAC"/>
    <w:rsid w:val="000D21DF"/>
    <w:rsid w:val="000D22FF"/>
    <w:rsid w:val="000D47C2"/>
    <w:rsid w:val="000D68A8"/>
    <w:rsid w:val="000E3AAA"/>
    <w:rsid w:val="000E3EAD"/>
    <w:rsid w:val="000E5379"/>
    <w:rsid w:val="000E5D60"/>
    <w:rsid w:val="000E5E8B"/>
    <w:rsid w:val="000E5F29"/>
    <w:rsid w:val="000F15B5"/>
    <w:rsid w:val="000F1E30"/>
    <w:rsid w:val="000F259D"/>
    <w:rsid w:val="000F281C"/>
    <w:rsid w:val="000F34AC"/>
    <w:rsid w:val="000F4302"/>
    <w:rsid w:val="000F4A86"/>
    <w:rsid w:val="001002BE"/>
    <w:rsid w:val="00101205"/>
    <w:rsid w:val="00107A5E"/>
    <w:rsid w:val="00107DB4"/>
    <w:rsid w:val="00110C30"/>
    <w:rsid w:val="00110F3A"/>
    <w:rsid w:val="00110FD7"/>
    <w:rsid w:val="00111A26"/>
    <w:rsid w:val="0011262A"/>
    <w:rsid w:val="001139D2"/>
    <w:rsid w:val="00113F3D"/>
    <w:rsid w:val="0011405C"/>
    <w:rsid w:val="001150A6"/>
    <w:rsid w:val="0011732C"/>
    <w:rsid w:val="00123761"/>
    <w:rsid w:val="001275B7"/>
    <w:rsid w:val="0013023D"/>
    <w:rsid w:val="00131BF6"/>
    <w:rsid w:val="0013604B"/>
    <w:rsid w:val="001425C9"/>
    <w:rsid w:val="001435B1"/>
    <w:rsid w:val="00145B70"/>
    <w:rsid w:val="00150FD1"/>
    <w:rsid w:val="00155592"/>
    <w:rsid w:val="001604BD"/>
    <w:rsid w:val="0016107C"/>
    <w:rsid w:val="001617C3"/>
    <w:rsid w:val="00161DC4"/>
    <w:rsid w:val="00163097"/>
    <w:rsid w:val="001663C8"/>
    <w:rsid w:val="0016748E"/>
    <w:rsid w:val="001676D9"/>
    <w:rsid w:val="00170964"/>
    <w:rsid w:val="00171AF1"/>
    <w:rsid w:val="00172DDD"/>
    <w:rsid w:val="00172E5F"/>
    <w:rsid w:val="00175582"/>
    <w:rsid w:val="00175994"/>
    <w:rsid w:val="0017645B"/>
    <w:rsid w:val="0017753A"/>
    <w:rsid w:val="00180482"/>
    <w:rsid w:val="00181B7F"/>
    <w:rsid w:val="001825DC"/>
    <w:rsid w:val="00185442"/>
    <w:rsid w:val="00195A5C"/>
    <w:rsid w:val="001962FA"/>
    <w:rsid w:val="001979EE"/>
    <w:rsid w:val="001A731B"/>
    <w:rsid w:val="001B2D98"/>
    <w:rsid w:val="001B4C4F"/>
    <w:rsid w:val="001B7471"/>
    <w:rsid w:val="001C5333"/>
    <w:rsid w:val="001C690F"/>
    <w:rsid w:val="001C7744"/>
    <w:rsid w:val="001D2028"/>
    <w:rsid w:val="001D242C"/>
    <w:rsid w:val="001D424F"/>
    <w:rsid w:val="001D4F52"/>
    <w:rsid w:val="001D5214"/>
    <w:rsid w:val="001D56E3"/>
    <w:rsid w:val="001D572B"/>
    <w:rsid w:val="001E021E"/>
    <w:rsid w:val="001E266B"/>
    <w:rsid w:val="001E2B63"/>
    <w:rsid w:val="001E622F"/>
    <w:rsid w:val="001E6DE0"/>
    <w:rsid w:val="001F09E5"/>
    <w:rsid w:val="001F2004"/>
    <w:rsid w:val="001F6E8A"/>
    <w:rsid w:val="002118FB"/>
    <w:rsid w:val="002122BB"/>
    <w:rsid w:val="00215A72"/>
    <w:rsid w:val="002172AC"/>
    <w:rsid w:val="002209B1"/>
    <w:rsid w:val="002234DC"/>
    <w:rsid w:val="00224782"/>
    <w:rsid w:val="00226308"/>
    <w:rsid w:val="00226C7C"/>
    <w:rsid w:val="0022798A"/>
    <w:rsid w:val="0023194E"/>
    <w:rsid w:val="00232DD0"/>
    <w:rsid w:val="002337FA"/>
    <w:rsid w:val="002354F8"/>
    <w:rsid w:val="002358FB"/>
    <w:rsid w:val="00237FFD"/>
    <w:rsid w:val="00241D0A"/>
    <w:rsid w:val="00245148"/>
    <w:rsid w:val="00245E27"/>
    <w:rsid w:val="00245ED1"/>
    <w:rsid w:val="002472A9"/>
    <w:rsid w:val="002519F6"/>
    <w:rsid w:val="00261C94"/>
    <w:rsid w:val="00263B2A"/>
    <w:rsid w:val="00263C5E"/>
    <w:rsid w:val="00270AF0"/>
    <w:rsid w:val="002711DD"/>
    <w:rsid w:val="002715C4"/>
    <w:rsid w:val="00272856"/>
    <w:rsid w:val="00277EA2"/>
    <w:rsid w:val="00283DB7"/>
    <w:rsid w:val="00284C09"/>
    <w:rsid w:val="00285614"/>
    <w:rsid w:val="0028757E"/>
    <w:rsid w:val="0029030C"/>
    <w:rsid w:val="00291777"/>
    <w:rsid w:val="00292682"/>
    <w:rsid w:val="00292839"/>
    <w:rsid w:val="00292EB6"/>
    <w:rsid w:val="00293547"/>
    <w:rsid w:val="00295CE2"/>
    <w:rsid w:val="00296B3C"/>
    <w:rsid w:val="00297169"/>
    <w:rsid w:val="002971B6"/>
    <w:rsid w:val="002A12DD"/>
    <w:rsid w:val="002B144A"/>
    <w:rsid w:val="002B3B6D"/>
    <w:rsid w:val="002B49EA"/>
    <w:rsid w:val="002B4AC7"/>
    <w:rsid w:val="002B7090"/>
    <w:rsid w:val="002B7A70"/>
    <w:rsid w:val="002C3A1D"/>
    <w:rsid w:val="002C3BC2"/>
    <w:rsid w:val="002C46F2"/>
    <w:rsid w:val="002C59D7"/>
    <w:rsid w:val="002C791A"/>
    <w:rsid w:val="002C7DFC"/>
    <w:rsid w:val="002D063D"/>
    <w:rsid w:val="002D064A"/>
    <w:rsid w:val="002D77D1"/>
    <w:rsid w:val="002E08DA"/>
    <w:rsid w:val="002E15F3"/>
    <w:rsid w:val="002E32D3"/>
    <w:rsid w:val="002E66E5"/>
    <w:rsid w:val="002E6757"/>
    <w:rsid w:val="002E6F4E"/>
    <w:rsid w:val="002F2FDA"/>
    <w:rsid w:val="002F4F9A"/>
    <w:rsid w:val="00300E5A"/>
    <w:rsid w:val="00301F34"/>
    <w:rsid w:val="00302867"/>
    <w:rsid w:val="00304704"/>
    <w:rsid w:val="00305803"/>
    <w:rsid w:val="00306E9A"/>
    <w:rsid w:val="00313E82"/>
    <w:rsid w:val="00314F9F"/>
    <w:rsid w:val="00320A22"/>
    <w:rsid w:val="00320E12"/>
    <w:rsid w:val="00321940"/>
    <w:rsid w:val="00321AFB"/>
    <w:rsid w:val="003250B9"/>
    <w:rsid w:val="00331793"/>
    <w:rsid w:val="003336B1"/>
    <w:rsid w:val="0033496F"/>
    <w:rsid w:val="0033538F"/>
    <w:rsid w:val="00336103"/>
    <w:rsid w:val="003416B8"/>
    <w:rsid w:val="00341B53"/>
    <w:rsid w:val="00347A9C"/>
    <w:rsid w:val="003501D6"/>
    <w:rsid w:val="00351D8A"/>
    <w:rsid w:val="003528D4"/>
    <w:rsid w:val="00354261"/>
    <w:rsid w:val="003552D1"/>
    <w:rsid w:val="003558EF"/>
    <w:rsid w:val="003563C8"/>
    <w:rsid w:val="00361EC7"/>
    <w:rsid w:val="00362E19"/>
    <w:rsid w:val="00363E16"/>
    <w:rsid w:val="00366E55"/>
    <w:rsid w:val="00370ACD"/>
    <w:rsid w:val="00371289"/>
    <w:rsid w:val="00373D1B"/>
    <w:rsid w:val="00374452"/>
    <w:rsid w:val="00381EBA"/>
    <w:rsid w:val="003835CF"/>
    <w:rsid w:val="00383A44"/>
    <w:rsid w:val="00387C9F"/>
    <w:rsid w:val="003911D4"/>
    <w:rsid w:val="00391AD3"/>
    <w:rsid w:val="003934E1"/>
    <w:rsid w:val="003A10E9"/>
    <w:rsid w:val="003A1522"/>
    <w:rsid w:val="003A17EE"/>
    <w:rsid w:val="003A1972"/>
    <w:rsid w:val="003A1E36"/>
    <w:rsid w:val="003A2BE8"/>
    <w:rsid w:val="003A3FC0"/>
    <w:rsid w:val="003A3FFF"/>
    <w:rsid w:val="003A59C5"/>
    <w:rsid w:val="003A5A7B"/>
    <w:rsid w:val="003A67D2"/>
    <w:rsid w:val="003A67F2"/>
    <w:rsid w:val="003B2D63"/>
    <w:rsid w:val="003B4E9B"/>
    <w:rsid w:val="003B65C5"/>
    <w:rsid w:val="003C3B78"/>
    <w:rsid w:val="003C3CA4"/>
    <w:rsid w:val="003C3E84"/>
    <w:rsid w:val="003C7E7E"/>
    <w:rsid w:val="003D5A6D"/>
    <w:rsid w:val="003E05F5"/>
    <w:rsid w:val="003E173C"/>
    <w:rsid w:val="003E198C"/>
    <w:rsid w:val="003E403D"/>
    <w:rsid w:val="003E5845"/>
    <w:rsid w:val="003E6EB5"/>
    <w:rsid w:val="003F072B"/>
    <w:rsid w:val="003F1777"/>
    <w:rsid w:val="003F701A"/>
    <w:rsid w:val="00400FE2"/>
    <w:rsid w:val="00401878"/>
    <w:rsid w:val="00402C76"/>
    <w:rsid w:val="0040400C"/>
    <w:rsid w:val="00405197"/>
    <w:rsid w:val="00405C18"/>
    <w:rsid w:val="0041032C"/>
    <w:rsid w:val="0041047F"/>
    <w:rsid w:val="00413FC6"/>
    <w:rsid w:val="004145BD"/>
    <w:rsid w:val="004148FD"/>
    <w:rsid w:val="004154D6"/>
    <w:rsid w:val="00420F71"/>
    <w:rsid w:val="00426201"/>
    <w:rsid w:val="00426C74"/>
    <w:rsid w:val="00431E7A"/>
    <w:rsid w:val="00433879"/>
    <w:rsid w:val="004349BE"/>
    <w:rsid w:val="004352CC"/>
    <w:rsid w:val="00436A84"/>
    <w:rsid w:val="00437CE3"/>
    <w:rsid w:val="00443127"/>
    <w:rsid w:val="00445D29"/>
    <w:rsid w:val="004511BF"/>
    <w:rsid w:val="0045373F"/>
    <w:rsid w:val="0045662E"/>
    <w:rsid w:val="00457055"/>
    <w:rsid w:val="00457DB4"/>
    <w:rsid w:val="00461455"/>
    <w:rsid w:val="004639A0"/>
    <w:rsid w:val="00465523"/>
    <w:rsid w:val="00470562"/>
    <w:rsid w:val="00470879"/>
    <w:rsid w:val="0047681E"/>
    <w:rsid w:val="00477DC9"/>
    <w:rsid w:val="00482BB5"/>
    <w:rsid w:val="004844E2"/>
    <w:rsid w:val="00492934"/>
    <w:rsid w:val="00493F54"/>
    <w:rsid w:val="0049437C"/>
    <w:rsid w:val="00494384"/>
    <w:rsid w:val="00494517"/>
    <w:rsid w:val="004A03AA"/>
    <w:rsid w:val="004A34B6"/>
    <w:rsid w:val="004A7223"/>
    <w:rsid w:val="004B0A7A"/>
    <w:rsid w:val="004B2643"/>
    <w:rsid w:val="004B2ADE"/>
    <w:rsid w:val="004B3234"/>
    <w:rsid w:val="004B67BE"/>
    <w:rsid w:val="004B68FD"/>
    <w:rsid w:val="004C2819"/>
    <w:rsid w:val="004C2EFF"/>
    <w:rsid w:val="004C552E"/>
    <w:rsid w:val="004C72EE"/>
    <w:rsid w:val="004C7F40"/>
    <w:rsid w:val="004D00A3"/>
    <w:rsid w:val="004D0F3E"/>
    <w:rsid w:val="004D1249"/>
    <w:rsid w:val="004D26D0"/>
    <w:rsid w:val="004D3EEE"/>
    <w:rsid w:val="004D49C8"/>
    <w:rsid w:val="004D5D4D"/>
    <w:rsid w:val="004D60D0"/>
    <w:rsid w:val="004D6FC8"/>
    <w:rsid w:val="004E2465"/>
    <w:rsid w:val="004E2C44"/>
    <w:rsid w:val="004E46EE"/>
    <w:rsid w:val="004E5081"/>
    <w:rsid w:val="004E68D4"/>
    <w:rsid w:val="004E7508"/>
    <w:rsid w:val="004F0755"/>
    <w:rsid w:val="004F0855"/>
    <w:rsid w:val="004F3498"/>
    <w:rsid w:val="004F69AC"/>
    <w:rsid w:val="004F6F56"/>
    <w:rsid w:val="00500D41"/>
    <w:rsid w:val="0050311A"/>
    <w:rsid w:val="00503C94"/>
    <w:rsid w:val="005048DB"/>
    <w:rsid w:val="00504977"/>
    <w:rsid w:val="005053DD"/>
    <w:rsid w:val="00510F70"/>
    <w:rsid w:val="0051121B"/>
    <w:rsid w:val="00511FA7"/>
    <w:rsid w:val="00513E10"/>
    <w:rsid w:val="00522AD3"/>
    <w:rsid w:val="00523A4F"/>
    <w:rsid w:val="00524BE2"/>
    <w:rsid w:val="00524C7F"/>
    <w:rsid w:val="00525975"/>
    <w:rsid w:val="00530B10"/>
    <w:rsid w:val="00532EC8"/>
    <w:rsid w:val="005340EA"/>
    <w:rsid w:val="005439F7"/>
    <w:rsid w:val="00544899"/>
    <w:rsid w:val="00545BD9"/>
    <w:rsid w:val="00545C18"/>
    <w:rsid w:val="005467C4"/>
    <w:rsid w:val="00546AE9"/>
    <w:rsid w:val="00550DA9"/>
    <w:rsid w:val="00551557"/>
    <w:rsid w:val="00552787"/>
    <w:rsid w:val="00553E87"/>
    <w:rsid w:val="00556F0C"/>
    <w:rsid w:val="0056068C"/>
    <w:rsid w:val="00562B24"/>
    <w:rsid w:val="005630E9"/>
    <w:rsid w:val="005632AE"/>
    <w:rsid w:val="005674FB"/>
    <w:rsid w:val="005738AF"/>
    <w:rsid w:val="005752AF"/>
    <w:rsid w:val="0057576A"/>
    <w:rsid w:val="00575BEC"/>
    <w:rsid w:val="00581722"/>
    <w:rsid w:val="00581B4E"/>
    <w:rsid w:val="00583026"/>
    <w:rsid w:val="00583D41"/>
    <w:rsid w:val="00584EA2"/>
    <w:rsid w:val="00586E82"/>
    <w:rsid w:val="00591084"/>
    <w:rsid w:val="00595E5E"/>
    <w:rsid w:val="00596263"/>
    <w:rsid w:val="005A1015"/>
    <w:rsid w:val="005A34D9"/>
    <w:rsid w:val="005A6441"/>
    <w:rsid w:val="005B060A"/>
    <w:rsid w:val="005B157E"/>
    <w:rsid w:val="005B3BAF"/>
    <w:rsid w:val="005B4CD7"/>
    <w:rsid w:val="005B525B"/>
    <w:rsid w:val="005B77DD"/>
    <w:rsid w:val="005B7CCF"/>
    <w:rsid w:val="005C0B49"/>
    <w:rsid w:val="005C3876"/>
    <w:rsid w:val="005C449B"/>
    <w:rsid w:val="005C700D"/>
    <w:rsid w:val="005D090E"/>
    <w:rsid w:val="005D23C4"/>
    <w:rsid w:val="005D512A"/>
    <w:rsid w:val="005D5DCD"/>
    <w:rsid w:val="005D5F19"/>
    <w:rsid w:val="005D7E6D"/>
    <w:rsid w:val="005E086F"/>
    <w:rsid w:val="005E1A9E"/>
    <w:rsid w:val="005E308A"/>
    <w:rsid w:val="005E429F"/>
    <w:rsid w:val="005E6108"/>
    <w:rsid w:val="005E66A4"/>
    <w:rsid w:val="005E728D"/>
    <w:rsid w:val="005F155E"/>
    <w:rsid w:val="005F2878"/>
    <w:rsid w:val="005F7A7E"/>
    <w:rsid w:val="005F7F30"/>
    <w:rsid w:val="006003C2"/>
    <w:rsid w:val="0060137E"/>
    <w:rsid w:val="00601A3E"/>
    <w:rsid w:val="00601C79"/>
    <w:rsid w:val="00604248"/>
    <w:rsid w:val="0060680E"/>
    <w:rsid w:val="00607734"/>
    <w:rsid w:val="00607E07"/>
    <w:rsid w:val="00610026"/>
    <w:rsid w:val="0061267C"/>
    <w:rsid w:val="0061387A"/>
    <w:rsid w:val="006145E1"/>
    <w:rsid w:val="0061566F"/>
    <w:rsid w:val="00615C1D"/>
    <w:rsid w:val="006162D8"/>
    <w:rsid w:val="00616881"/>
    <w:rsid w:val="00616C89"/>
    <w:rsid w:val="00617992"/>
    <w:rsid w:val="00622576"/>
    <w:rsid w:val="00622C14"/>
    <w:rsid w:val="00626256"/>
    <w:rsid w:val="006272DD"/>
    <w:rsid w:val="0063283B"/>
    <w:rsid w:val="00632F7D"/>
    <w:rsid w:val="00633A20"/>
    <w:rsid w:val="00634691"/>
    <w:rsid w:val="00635681"/>
    <w:rsid w:val="00641D10"/>
    <w:rsid w:val="006435F4"/>
    <w:rsid w:val="0064432F"/>
    <w:rsid w:val="0064635E"/>
    <w:rsid w:val="00646AF0"/>
    <w:rsid w:val="0065040C"/>
    <w:rsid w:val="00650BE5"/>
    <w:rsid w:val="00650E81"/>
    <w:rsid w:val="00655F4A"/>
    <w:rsid w:val="006617CA"/>
    <w:rsid w:val="006619DF"/>
    <w:rsid w:val="0066242E"/>
    <w:rsid w:val="006653C5"/>
    <w:rsid w:val="006658E3"/>
    <w:rsid w:val="006658EF"/>
    <w:rsid w:val="006669FB"/>
    <w:rsid w:val="00667EDC"/>
    <w:rsid w:val="00671B9F"/>
    <w:rsid w:val="00672BE7"/>
    <w:rsid w:val="006741ED"/>
    <w:rsid w:val="00680220"/>
    <w:rsid w:val="006812A1"/>
    <w:rsid w:val="00681BE3"/>
    <w:rsid w:val="00681FB5"/>
    <w:rsid w:val="00683914"/>
    <w:rsid w:val="00683FBC"/>
    <w:rsid w:val="00687C98"/>
    <w:rsid w:val="0069201A"/>
    <w:rsid w:val="00692FD5"/>
    <w:rsid w:val="0069535E"/>
    <w:rsid w:val="00697001"/>
    <w:rsid w:val="006A2949"/>
    <w:rsid w:val="006A2CCF"/>
    <w:rsid w:val="006A3A81"/>
    <w:rsid w:val="006A3CD4"/>
    <w:rsid w:val="006A75E3"/>
    <w:rsid w:val="006B1C3E"/>
    <w:rsid w:val="006B243B"/>
    <w:rsid w:val="006B3EFE"/>
    <w:rsid w:val="006B4411"/>
    <w:rsid w:val="006B551F"/>
    <w:rsid w:val="006C128F"/>
    <w:rsid w:val="006C1F8F"/>
    <w:rsid w:val="006C2105"/>
    <w:rsid w:val="006C3F86"/>
    <w:rsid w:val="006C5071"/>
    <w:rsid w:val="006C6097"/>
    <w:rsid w:val="006D03E7"/>
    <w:rsid w:val="006D0689"/>
    <w:rsid w:val="006D2540"/>
    <w:rsid w:val="006D3C3F"/>
    <w:rsid w:val="006E29BF"/>
    <w:rsid w:val="006E53BA"/>
    <w:rsid w:val="006E7F88"/>
    <w:rsid w:val="006F1A9A"/>
    <w:rsid w:val="006F2942"/>
    <w:rsid w:val="006F3263"/>
    <w:rsid w:val="006F43BC"/>
    <w:rsid w:val="006F5239"/>
    <w:rsid w:val="007020BE"/>
    <w:rsid w:val="0070295A"/>
    <w:rsid w:val="00702F91"/>
    <w:rsid w:val="007044BD"/>
    <w:rsid w:val="00705805"/>
    <w:rsid w:val="007116AA"/>
    <w:rsid w:val="00711D8D"/>
    <w:rsid w:val="00715B06"/>
    <w:rsid w:val="00725635"/>
    <w:rsid w:val="00725EAE"/>
    <w:rsid w:val="00732ADF"/>
    <w:rsid w:val="00732FF4"/>
    <w:rsid w:val="0073317D"/>
    <w:rsid w:val="007419EC"/>
    <w:rsid w:val="00752A0C"/>
    <w:rsid w:val="00754225"/>
    <w:rsid w:val="00755682"/>
    <w:rsid w:val="00756511"/>
    <w:rsid w:val="007565D2"/>
    <w:rsid w:val="00756A51"/>
    <w:rsid w:val="00757267"/>
    <w:rsid w:val="00757DED"/>
    <w:rsid w:val="00760538"/>
    <w:rsid w:val="00762CB7"/>
    <w:rsid w:val="007630CC"/>
    <w:rsid w:val="00763FCF"/>
    <w:rsid w:val="00764114"/>
    <w:rsid w:val="00765678"/>
    <w:rsid w:val="00765813"/>
    <w:rsid w:val="007658B1"/>
    <w:rsid w:val="00765B62"/>
    <w:rsid w:val="007663AB"/>
    <w:rsid w:val="007665D1"/>
    <w:rsid w:val="00770745"/>
    <w:rsid w:val="0077161A"/>
    <w:rsid w:val="0077275F"/>
    <w:rsid w:val="00772C56"/>
    <w:rsid w:val="00774573"/>
    <w:rsid w:val="007750F3"/>
    <w:rsid w:val="00775DCA"/>
    <w:rsid w:val="00781D07"/>
    <w:rsid w:val="00785629"/>
    <w:rsid w:val="00791CA1"/>
    <w:rsid w:val="00792748"/>
    <w:rsid w:val="00792758"/>
    <w:rsid w:val="00792F93"/>
    <w:rsid w:val="007965FA"/>
    <w:rsid w:val="00796D6F"/>
    <w:rsid w:val="007A142A"/>
    <w:rsid w:val="007A48FD"/>
    <w:rsid w:val="007A527C"/>
    <w:rsid w:val="007B030C"/>
    <w:rsid w:val="007B0585"/>
    <w:rsid w:val="007B1AC2"/>
    <w:rsid w:val="007B1D81"/>
    <w:rsid w:val="007B402B"/>
    <w:rsid w:val="007B69F4"/>
    <w:rsid w:val="007B6F02"/>
    <w:rsid w:val="007B7234"/>
    <w:rsid w:val="007C078D"/>
    <w:rsid w:val="007C23A4"/>
    <w:rsid w:val="007C6A51"/>
    <w:rsid w:val="007C7BEA"/>
    <w:rsid w:val="007D33B0"/>
    <w:rsid w:val="007D668C"/>
    <w:rsid w:val="007D66E1"/>
    <w:rsid w:val="007D73EF"/>
    <w:rsid w:val="007E0F0B"/>
    <w:rsid w:val="007E0F65"/>
    <w:rsid w:val="007E3B26"/>
    <w:rsid w:val="007E4C41"/>
    <w:rsid w:val="007E5AF8"/>
    <w:rsid w:val="007E7EBB"/>
    <w:rsid w:val="007F08AE"/>
    <w:rsid w:val="007F29CC"/>
    <w:rsid w:val="007F50D7"/>
    <w:rsid w:val="007F5718"/>
    <w:rsid w:val="007F5D8A"/>
    <w:rsid w:val="007F65A7"/>
    <w:rsid w:val="00800116"/>
    <w:rsid w:val="00800885"/>
    <w:rsid w:val="00801977"/>
    <w:rsid w:val="008027E1"/>
    <w:rsid w:val="008028B4"/>
    <w:rsid w:val="00805901"/>
    <w:rsid w:val="008075D6"/>
    <w:rsid w:val="008125CE"/>
    <w:rsid w:val="00820465"/>
    <w:rsid w:val="00821188"/>
    <w:rsid w:val="008222C0"/>
    <w:rsid w:val="00825352"/>
    <w:rsid w:val="0082576C"/>
    <w:rsid w:val="00826346"/>
    <w:rsid w:val="0082707C"/>
    <w:rsid w:val="00827A22"/>
    <w:rsid w:val="00830BA2"/>
    <w:rsid w:val="00831350"/>
    <w:rsid w:val="00831690"/>
    <w:rsid w:val="00831796"/>
    <w:rsid w:val="008323E7"/>
    <w:rsid w:val="00834D8E"/>
    <w:rsid w:val="00836F6D"/>
    <w:rsid w:val="008403EF"/>
    <w:rsid w:val="00843F66"/>
    <w:rsid w:val="0084653C"/>
    <w:rsid w:val="008513B8"/>
    <w:rsid w:val="008520C8"/>
    <w:rsid w:val="00852991"/>
    <w:rsid w:val="0085716E"/>
    <w:rsid w:val="008615EF"/>
    <w:rsid w:val="0087058E"/>
    <w:rsid w:val="00871093"/>
    <w:rsid w:val="00871E7F"/>
    <w:rsid w:val="00872016"/>
    <w:rsid w:val="008726DD"/>
    <w:rsid w:val="00875A70"/>
    <w:rsid w:val="008762A7"/>
    <w:rsid w:val="008766BA"/>
    <w:rsid w:val="008812EF"/>
    <w:rsid w:val="00885C35"/>
    <w:rsid w:val="00886026"/>
    <w:rsid w:val="0088611A"/>
    <w:rsid w:val="00896C38"/>
    <w:rsid w:val="008A0124"/>
    <w:rsid w:val="008A1471"/>
    <w:rsid w:val="008A1BD5"/>
    <w:rsid w:val="008A2059"/>
    <w:rsid w:val="008A4F8A"/>
    <w:rsid w:val="008A5825"/>
    <w:rsid w:val="008A6934"/>
    <w:rsid w:val="008B2363"/>
    <w:rsid w:val="008B23DD"/>
    <w:rsid w:val="008B4155"/>
    <w:rsid w:val="008C0F9E"/>
    <w:rsid w:val="008C2812"/>
    <w:rsid w:val="008C2FE9"/>
    <w:rsid w:val="008C318A"/>
    <w:rsid w:val="008C6AB4"/>
    <w:rsid w:val="008C6E78"/>
    <w:rsid w:val="008C7211"/>
    <w:rsid w:val="008D08F6"/>
    <w:rsid w:val="008D3F5F"/>
    <w:rsid w:val="008E034B"/>
    <w:rsid w:val="008E0E61"/>
    <w:rsid w:val="008E3E38"/>
    <w:rsid w:val="008F1A67"/>
    <w:rsid w:val="008F1AC1"/>
    <w:rsid w:val="008F1F8A"/>
    <w:rsid w:val="008F2801"/>
    <w:rsid w:val="008F2A94"/>
    <w:rsid w:val="008F4F04"/>
    <w:rsid w:val="00901D8D"/>
    <w:rsid w:val="0090234C"/>
    <w:rsid w:val="00907051"/>
    <w:rsid w:val="009147D7"/>
    <w:rsid w:val="00916D7E"/>
    <w:rsid w:val="00920FEF"/>
    <w:rsid w:val="009235BF"/>
    <w:rsid w:val="009260CC"/>
    <w:rsid w:val="009313A7"/>
    <w:rsid w:val="009332A9"/>
    <w:rsid w:val="0093503E"/>
    <w:rsid w:val="00935578"/>
    <w:rsid w:val="00941EB6"/>
    <w:rsid w:val="009421F8"/>
    <w:rsid w:val="00942D14"/>
    <w:rsid w:val="00942D72"/>
    <w:rsid w:val="0094387C"/>
    <w:rsid w:val="009446A7"/>
    <w:rsid w:val="009446B8"/>
    <w:rsid w:val="00951962"/>
    <w:rsid w:val="00953997"/>
    <w:rsid w:val="00953E65"/>
    <w:rsid w:val="00955FD9"/>
    <w:rsid w:val="0095726D"/>
    <w:rsid w:val="009573A6"/>
    <w:rsid w:val="00962216"/>
    <w:rsid w:val="00963227"/>
    <w:rsid w:val="00966595"/>
    <w:rsid w:val="00966FC7"/>
    <w:rsid w:val="00971E3E"/>
    <w:rsid w:val="00972AAD"/>
    <w:rsid w:val="00973B3C"/>
    <w:rsid w:val="0098022C"/>
    <w:rsid w:val="00984CFC"/>
    <w:rsid w:val="00985908"/>
    <w:rsid w:val="009869E7"/>
    <w:rsid w:val="00991397"/>
    <w:rsid w:val="00994868"/>
    <w:rsid w:val="009962C4"/>
    <w:rsid w:val="00996AC5"/>
    <w:rsid w:val="009A18C9"/>
    <w:rsid w:val="009A241E"/>
    <w:rsid w:val="009A26A8"/>
    <w:rsid w:val="009A50BF"/>
    <w:rsid w:val="009B3BD5"/>
    <w:rsid w:val="009B5090"/>
    <w:rsid w:val="009B6C78"/>
    <w:rsid w:val="009B79B2"/>
    <w:rsid w:val="009C1FA3"/>
    <w:rsid w:val="009C5807"/>
    <w:rsid w:val="009D0213"/>
    <w:rsid w:val="009D0A4E"/>
    <w:rsid w:val="009D37AA"/>
    <w:rsid w:val="009D3F45"/>
    <w:rsid w:val="009D4F43"/>
    <w:rsid w:val="009E2622"/>
    <w:rsid w:val="009E3BED"/>
    <w:rsid w:val="009E3C54"/>
    <w:rsid w:val="009E40C8"/>
    <w:rsid w:val="009E4B5C"/>
    <w:rsid w:val="009F10F0"/>
    <w:rsid w:val="009F64FB"/>
    <w:rsid w:val="00A0046E"/>
    <w:rsid w:val="00A077D9"/>
    <w:rsid w:val="00A11536"/>
    <w:rsid w:val="00A13F87"/>
    <w:rsid w:val="00A1568D"/>
    <w:rsid w:val="00A169C9"/>
    <w:rsid w:val="00A17DE2"/>
    <w:rsid w:val="00A22867"/>
    <w:rsid w:val="00A315C1"/>
    <w:rsid w:val="00A327AB"/>
    <w:rsid w:val="00A3478E"/>
    <w:rsid w:val="00A356CD"/>
    <w:rsid w:val="00A359CB"/>
    <w:rsid w:val="00A40FA2"/>
    <w:rsid w:val="00A46EBD"/>
    <w:rsid w:val="00A4753D"/>
    <w:rsid w:val="00A50930"/>
    <w:rsid w:val="00A51FA3"/>
    <w:rsid w:val="00A53B31"/>
    <w:rsid w:val="00A53F42"/>
    <w:rsid w:val="00A57942"/>
    <w:rsid w:val="00A60ADA"/>
    <w:rsid w:val="00A61C99"/>
    <w:rsid w:val="00A7291F"/>
    <w:rsid w:val="00A72D77"/>
    <w:rsid w:val="00A739E5"/>
    <w:rsid w:val="00A73CFD"/>
    <w:rsid w:val="00A754DD"/>
    <w:rsid w:val="00A76590"/>
    <w:rsid w:val="00A77267"/>
    <w:rsid w:val="00A7749B"/>
    <w:rsid w:val="00A77D6B"/>
    <w:rsid w:val="00A8170C"/>
    <w:rsid w:val="00A8196E"/>
    <w:rsid w:val="00A826AB"/>
    <w:rsid w:val="00A86E3D"/>
    <w:rsid w:val="00A914C4"/>
    <w:rsid w:val="00A921AF"/>
    <w:rsid w:val="00A93315"/>
    <w:rsid w:val="00A9608F"/>
    <w:rsid w:val="00AA003C"/>
    <w:rsid w:val="00AA1C52"/>
    <w:rsid w:val="00AA366F"/>
    <w:rsid w:val="00AA40E8"/>
    <w:rsid w:val="00AA4F8F"/>
    <w:rsid w:val="00AB0541"/>
    <w:rsid w:val="00AB205C"/>
    <w:rsid w:val="00AB2D07"/>
    <w:rsid w:val="00AB34DF"/>
    <w:rsid w:val="00AB739A"/>
    <w:rsid w:val="00AC3F9F"/>
    <w:rsid w:val="00AC57AE"/>
    <w:rsid w:val="00AC5DAF"/>
    <w:rsid w:val="00AC7D94"/>
    <w:rsid w:val="00AD25A0"/>
    <w:rsid w:val="00AD2A10"/>
    <w:rsid w:val="00AD35D5"/>
    <w:rsid w:val="00AD3E15"/>
    <w:rsid w:val="00AD43C7"/>
    <w:rsid w:val="00AD69E7"/>
    <w:rsid w:val="00AD7F86"/>
    <w:rsid w:val="00AE0113"/>
    <w:rsid w:val="00AE0F84"/>
    <w:rsid w:val="00AE22CF"/>
    <w:rsid w:val="00AE385B"/>
    <w:rsid w:val="00AE7A19"/>
    <w:rsid w:val="00AF2B10"/>
    <w:rsid w:val="00AF3F05"/>
    <w:rsid w:val="00AF54FB"/>
    <w:rsid w:val="00AF7172"/>
    <w:rsid w:val="00AF7E65"/>
    <w:rsid w:val="00B02349"/>
    <w:rsid w:val="00B07AFF"/>
    <w:rsid w:val="00B10349"/>
    <w:rsid w:val="00B106D2"/>
    <w:rsid w:val="00B130FE"/>
    <w:rsid w:val="00B141F4"/>
    <w:rsid w:val="00B204ED"/>
    <w:rsid w:val="00B235EC"/>
    <w:rsid w:val="00B24140"/>
    <w:rsid w:val="00B2746B"/>
    <w:rsid w:val="00B31A0F"/>
    <w:rsid w:val="00B31B97"/>
    <w:rsid w:val="00B3308B"/>
    <w:rsid w:val="00B33716"/>
    <w:rsid w:val="00B4452D"/>
    <w:rsid w:val="00B4463C"/>
    <w:rsid w:val="00B44933"/>
    <w:rsid w:val="00B46016"/>
    <w:rsid w:val="00B47522"/>
    <w:rsid w:val="00B47775"/>
    <w:rsid w:val="00B52645"/>
    <w:rsid w:val="00B65D8F"/>
    <w:rsid w:val="00B6639F"/>
    <w:rsid w:val="00B75A0F"/>
    <w:rsid w:val="00B81277"/>
    <w:rsid w:val="00B8267F"/>
    <w:rsid w:val="00B83623"/>
    <w:rsid w:val="00B84363"/>
    <w:rsid w:val="00B848AC"/>
    <w:rsid w:val="00B92DA2"/>
    <w:rsid w:val="00B96251"/>
    <w:rsid w:val="00B977A1"/>
    <w:rsid w:val="00BA061E"/>
    <w:rsid w:val="00BA0DB6"/>
    <w:rsid w:val="00BA2C42"/>
    <w:rsid w:val="00BA68A2"/>
    <w:rsid w:val="00BB0B31"/>
    <w:rsid w:val="00BB1D91"/>
    <w:rsid w:val="00BB3BAE"/>
    <w:rsid w:val="00BB3D81"/>
    <w:rsid w:val="00BB4279"/>
    <w:rsid w:val="00BB45DC"/>
    <w:rsid w:val="00BB4CEA"/>
    <w:rsid w:val="00BB52E0"/>
    <w:rsid w:val="00BC02CA"/>
    <w:rsid w:val="00BC5C6E"/>
    <w:rsid w:val="00BD0371"/>
    <w:rsid w:val="00BD2152"/>
    <w:rsid w:val="00BD2468"/>
    <w:rsid w:val="00BD2E8D"/>
    <w:rsid w:val="00BD332C"/>
    <w:rsid w:val="00BD426C"/>
    <w:rsid w:val="00BD5D4B"/>
    <w:rsid w:val="00BD61CA"/>
    <w:rsid w:val="00BE65DC"/>
    <w:rsid w:val="00BE7B9B"/>
    <w:rsid w:val="00BE7DE0"/>
    <w:rsid w:val="00BF0A92"/>
    <w:rsid w:val="00BF198A"/>
    <w:rsid w:val="00BF4E12"/>
    <w:rsid w:val="00BF6E32"/>
    <w:rsid w:val="00BF7314"/>
    <w:rsid w:val="00C02732"/>
    <w:rsid w:val="00C02C5F"/>
    <w:rsid w:val="00C03667"/>
    <w:rsid w:val="00C0387C"/>
    <w:rsid w:val="00C047E9"/>
    <w:rsid w:val="00C04808"/>
    <w:rsid w:val="00C06D88"/>
    <w:rsid w:val="00C07054"/>
    <w:rsid w:val="00C12B17"/>
    <w:rsid w:val="00C15271"/>
    <w:rsid w:val="00C15812"/>
    <w:rsid w:val="00C16209"/>
    <w:rsid w:val="00C20120"/>
    <w:rsid w:val="00C25854"/>
    <w:rsid w:val="00C26A63"/>
    <w:rsid w:val="00C30D08"/>
    <w:rsid w:val="00C348EB"/>
    <w:rsid w:val="00C370EF"/>
    <w:rsid w:val="00C4028C"/>
    <w:rsid w:val="00C431ED"/>
    <w:rsid w:val="00C4521B"/>
    <w:rsid w:val="00C45D9F"/>
    <w:rsid w:val="00C50AB4"/>
    <w:rsid w:val="00C50B4F"/>
    <w:rsid w:val="00C540F7"/>
    <w:rsid w:val="00C6035C"/>
    <w:rsid w:val="00C6048E"/>
    <w:rsid w:val="00C62A8A"/>
    <w:rsid w:val="00C63A60"/>
    <w:rsid w:val="00C65FAB"/>
    <w:rsid w:val="00C72489"/>
    <w:rsid w:val="00C75C02"/>
    <w:rsid w:val="00C810E9"/>
    <w:rsid w:val="00C81408"/>
    <w:rsid w:val="00C83D50"/>
    <w:rsid w:val="00C865F8"/>
    <w:rsid w:val="00C90F34"/>
    <w:rsid w:val="00C910F6"/>
    <w:rsid w:val="00C91364"/>
    <w:rsid w:val="00C94912"/>
    <w:rsid w:val="00C9586B"/>
    <w:rsid w:val="00C95954"/>
    <w:rsid w:val="00C97564"/>
    <w:rsid w:val="00C97F7D"/>
    <w:rsid w:val="00CA1289"/>
    <w:rsid w:val="00CA3258"/>
    <w:rsid w:val="00CA517F"/>
    <w:rsid w:val="00CB02D7"/>
    <w:rsid w:val="00CB0992"/>
    <w:rsid w:val="00CB1AD0"/>
    <w:rsid w:val="00CB20A4"/>
    <w:rsid w:val="00CB32DE"/>
    <w:rsid w:val="00CB4353"/>
    <w:rsid w:val="00CC0A8C"/>
    <w:rsid w:val="00CC4A6A"/>
    <w:rsid w:val="00CC7148"/>
    <w:rsid w:val="00CD05B4"/>
    <w:rsid w:val="00CD349B"/>
    <w:rsid w:val="00CE36AD"/>
    <w:rsid w:val="00CE5D63"/>
    <w:rsid w:val="00CE75C2"/>
    <w:rsid w:val="00CF1640"/>
    <w:rsid w:val="00CF51A0"/>
    <w:rsid w:val="00CF6072"/>
    <w:rsid w:val="00D00950"/>
    <w:rsid w:val="00D0170F"/>
    <w:rsid w:val="00D05F77"/>
    <w:rsid w:val="00D101CE"/>
    <w:rsid w:val="00D13919"/>
    <w:rsid w:val="00D17E4A"/>
    <w:rsid w:val="00D23A28"/>
    <w:rsid w:val="00D23BBC"/>
    <w:rsid w:val="00D2490B"/>
    <w:rsid w:val="00D272A6"/>
    <w:rsid w:val="00D302F9"/>
    <w:rsid w:val="00D32B53"/>
    <w:rsid w:val="00D32F28"/>
    <w:rsid w:val="00D36014"/>
    <w:rsid w:val="00D366BF"/>
    <w:rsid w:val="00D419BE"/>
    <w:rsid w:val="00D44647"/>
    <w:rsid w:val="00D46A54"/>
    <w:rsid w:val="00D47F74"/>
    <w:rsid w:val="00D50A14"/>
    <w:rsid w:val="00D50BAB"/>
    <w:rsid w:val="00D523D3"/>
    <w:rsid w:val="00D54751"/>
    <w:rsid w:val="00D55B46"/>
    <w:rsid w:val="00D62483"/>
    <w:rsid w:val="00D63BB4"/>
    <w:rsid w:val="00D645B3"/>
    <w:rsid w:val="00D64B93"/>
    <w:rsid w:val="00D669E8"/>
    <w:rsid w:val="00D71D8D"/>
    <w:rsid w:val="00D71FEE"/>
    <w:rsid w:val="00D74E48"/>
    <w:rsid w:val="00D75C23"/>
    <w:rsid w:val="00D8078F"/>
    <w:rsid w:val="00D835E3"/>
    <w:rsid w:val="00D862EC"/>
    <w:rsid w:val="00D875AC"/>
    <w:rsid w:val="00D87821"/>
    <w:rsid w:val="00D93058"/>
    <w:rsid w:val="00D94966"/>
    <w:rsid w:val="00D9721A"/>
    <w:rsid w:val="00DA5A95"/>
    <w:rsid w:val="00DA6AD3"/>
    <w:rsid w:val="00DA6E9E"/>
    <w:rsid w:val="00DB0622"/>
    <w:rsid w:val="00DB4675"/>
    <w:rsid w:val="00DB4C3E"/>
    <w:rsid w:val="00DB4F8F"/>
    <w:rsid w:val="00DC1333"/>
    <w:rsid w:val="00DC220A"/>
    <w:rsid w:val="00DC35B6"/>
    <w:rsid w:val="00DD08B7"/>
    <w:rsid w:val="00DD0F41"/>
    <w:rsid w:val="00DD1390"/>
    <w:rsid w:val="00DD13E1"/>
    <w:rsid w:val="00DD270E"/>
    <w:rsid w:val="00DD392B"/>
    <w:rsid w:val="00DD43DD"/>
    <w:rsid w:val="00DD6D98"/>
    <w:rsid w:val="00DE08B9"/>
    <w:rsid w:val="00DE13A9"/>
    <w:rsid w:val="00DE214F"/>
    <w:rsid w:val="00DE3B52"/>
    <w:rsid w:val="00DE3EC5"/>
    <w:rsid w:val="00DE4174"/>
    <w:rsid w:val="00DE7C76"/>
    <w:rsid w:val="00DF0116"/>
    <w:rsid w:val="00DF2C50"/>
    <w:rsid w:val="00DF54D1"/>
    <w:rsid w:val="00DF68EC"/>
    <w:rsid w:val="00E0008B"/>
    <w:rsid w:val="00E009AD"/>
    <w:rsid w:val="00E02B94"/>
    <w:rsid w:val="00E07C20"/>
    <w:rsid w:val="00E100F6"/>
    <w:rsid w:val="00E11599"/>
    <w:rsid w:val="00E12CD4"/>
    <w:rsid w:val="00E12F3D"/>
    <w:rsid w:val="00E16F22"/>
    <w:rsid w:val="00E200B6"/>
    <w:rsid w:val="00E22DE6"/>
    <w:rsid w:val="00E25623"/>
    <w:rsid w:val="00E25C86"/>
    <w:rsid w:val="00E26829"/>
    <w:rsid w:val="00E27EE8"/>
    <w:rsid w:val="00E3042A"/>
    <w:rsid w:val="00E32105"/>
    <w:rsid w:val="00E32281"/>
    <w:rsid w:val="00E35009"/>
    <w:rsid w:val="00E361E9"/>
    <w:rsid w:val="00E46467"/>
    <w:rsid w:val="00E47E58"/>
    <w:rsid w:val="00E50732"/>
    <w:rsid w:val="00E50745"/>
    <w:rsid w:val="00E50D73"/>
    <w:rsid w:val="00E52BDF"/>
    <w:rsid w:val="00E52DB7"/>
    <w:rsid w:val="00E5363A"/>
    <w:rsid w:val="00E53FF1"/>
    <w:rsid w:val="00E55275"/>
    <w:rsid w:val="00E60A30"/>
    <w:rsid w:val="00E65B91"/>
    <w:rsid w:val="00E65F81"/>
    <w:rsid w:val="00E662C8"/>
    <w:rsid w:val="00E674A9"/>
    <w:rsid w:val="00E67BAA"/>
    <w:rsid w:val="00E70269"/>
    <w:rsid w:val="00E72600"/>
    <w:rsid w:val="00E73F61"/>
    <w:rsid w:val="00E749D7"/>
    <w:rsid w:val="00E80B6C"/>
    <w:rsid w:val="00E846E5"/>
    <w:rsid w:val="00E91318"/>
    <w:rsid w:val="00E96DB1"/>
    <w:rsid w:val="00E976BB"/>
    <w:rsid w:val="00E97761"/>
    <w:rsid w:val="00EA047D"/>
    <w:rsid w:val="00EA0A2E"/>
    <w:rsid w:val="00EA0E1A"/>
    <w:rsid w:val="00EA6FEF"/>
    <w:rsid w:val="00EB0B7F"/>
    <w:rsid w:val="00EB2B8C"/>
    <w:rsid w:val="00EB4085"/>
    <w:rsid w:val="00EB418E"/>
    <w:rsid w:val="00EB4F70"/>
    <w:rsid w:val="00EC451B"/>
    <w:rsid w:val="00EC6F79"/>
    <w:rsid w:val="00ED110F"/>
    <w:rsid w:val="00ED2E26"/>
    <w:rsid w:val="00ED43AC"/>
    <w:rsid w:val="00ED4C84"/>
    <w:rsid w:val="00ED4CC5"/>
    <w:rsid w:val="00ED7165"/>
    <w:rsid w:val="00EE027B"/>
    <w:rsid w:val="00EE0A98"/>
    <w:rsid w:val="00EE1B09"/>
    <w:rsid w:val="00EE2259"/>
    <w:rsid w:val="00EE5340"/>
    <w:rsid w:val="00EE53EA"/>
    <w:rsid w:val="00EE67C2"/>
    <w:rsid w:val="00EF01B2"/>
    <w:rsid w:val="00EF52C6"/>
    <w:rsid w:val="00F00976"/>
    <w:rsid w:val="00F02331"/>
    <w:rsid w:val="00F02810"/>
    <w:rsid w:val="00F03B22"/>
    <w:rsid w:val="00F04777"/>
    <w:rsid w:val="00F04BDD"/>
    <w:rsid w:val="00F06044"/>
    <w:rsid w:val="00F076A4"/>
    <w:rsid w:val="00F10336"/>
    <w:rsid w:val="00F10B49"/>
    <w:rsid w:val="00F10E64"/>
    <w:rsid w:val="00F117F6"/>
    <w:rsid w:val="00F158EB"/>
    <w:rsid w:val="00F22E8C"/>
    <w:rsid w:val="00F245CC"/>
    <w:rsid w:val="00F2471C"/>
    <w:rsid w:val="00F26873"/>
    <w:rsid w:val="00F3028D"/>
    <w:rsid w:val="00F31BB7"/>
    <w:rsid w:val="00F32E90"/>
    <w:rsid w:val="00F358B6"/>
    <w:rsid w:val="00F37B23"/>
    <w:rsid w:val="00F40D1E"/>
    <w:rsid w:val="00F436D1"/>
    <w:rsid w:val="00F46A50"/>
    <w:rsid w:val="00F473D6"/>
    <w:rsid w:val="00F47D8E"/>
    <w:rsid w:val="00F52BDF"/>
    <w:rsid w:val="00F54DD5"/>
    <w:rsid w:val="00F57DC5"/>
    <w:rsid w:val="00F65EB6"/>
    <w:rsid w:val="00F6657D"/>
    <w:rsid w:val="00F66FDC"/>
    <w:rsid w:val="00F700C8"/>
    <w:rsid w:val="00F70323"/>
    <w:rsid w:val="00F72737"/>
    <w:rsid w:val="00F73604"/>
    <w:rsid w:val="00F75093"/>
    <w:rsid w:val="00F829CF"/>
    <w:rsid w:val="00F83095"/>
    <w:rsid w:val="00F833D3"/>
    <w:rsid w:val="00F90FEE"/>
    <w:rsid w:val="00F93CC0"/>
    <w:rsid w:val="00F95FFF"/>
    <w:rsid w:val="00FA30BF"/>
    <w:rsid w:val="00FA5C8D"/>
    <w:rsid w:val="00FB24F6"/>
    <w:rsid w:val="00FB3D2B"/>
    <w:rsid w:val="00FB4C67"/>
    <w:rsid w:val="00FC2A49"/>
    <w:rsid w:val="00FC47C5"/>
    <w:rsid w:val="00FC4DE0"/>
    <w:rsid w:val="00FC5437"/>
    <w:rsid w:val="00FC7E87"/>
    <w:rsid w:val="00FD0C2D"/>
    <w:rsid w:val="00FD4A0F"/>
    <w:rsid w:val="00FD7DB5"/>
    <w:rsid w:val="00FE0BCB"/>
    <w:rsid w:val="00FE34D6"/>
    <w:rsid w:val="00FE6985"/>
    <w:rsid w:val="00FE6B79"/>
    <w:rsid w:val="00FE7530"/>
    <w:rsid w:val="00FF0F94"/>
    <w:rsid w:val="00FF1B32"/>
    <w:rsid w:val="00FF4C47"/>
    <w:rsid w:val="00FF4D2B"/>
    <w:rsid w:val="00FF5C5F"/>
    <w:rsid w:val="00FF6F08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4CF4"/>
  <w15:docId w15:val="{D1830BAF-6BE3-47F5-9638-8BECD908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Calibri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eastAsia="Perpetua" w:cs="Perpetua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Calibri" w:hAnsi="Calibri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rFonts w:ascii="Calibri" w:hAnsi="Calibri"/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cs="Perpetu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cs="Perpetua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6CB3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6CB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3538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E021E"/>
    <w:pPr>
      <w:spacing w:line="240" w:lineRule="auto"/>
    </w:pPr>
  </w:style>
  <w:style w:type="table" w:customStyle="1" w:styleId="TableNormal1">
    <w:name w:val="Table Normal1"/>
    <w:rsid w:val="00B4463C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aactual1">
    <w:name w:val="Lista actual1"/>
    <w:uiPriority w:val="99"/>
    <w:rsid w:val="000D1CAC"/>
    <w:pPr>
      <w:numPr>
        <w:numId w:val="20"/>
      </w:numPr>
    </w:pPr>
  </w:style>
  <w:style w:type="character" w:styleId="Mencinsinresolver">
    <w:name w:val="Unresolved Mention"/>
    <w:basedOn w:val="Fuentedeprrafopredeter"/>
    <w:uiPriority w:val="99"/>
    <w:rsid w:val="00F47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customXml" Target="../customXml/item4.xml"/><Relationship Id="rId21" Type="http://schemas.openxmlformats.org/officeDocument/2006/relationships/diagramLayout" Target="diagrams/layout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jpeg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38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diagramData" Target="diagrams/data1.xml"/><Relationship Id="rId29" Type="http://schemas.openxmlformats.org/officeDocument/2006/relationships/hyperlink" Target="https://www.youtube.com/watch?v=1UyH-Yq-26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07/relationships/diagramDrawing" Target="diagrams/drawing1.xml"/><Relationship Id="rId32" Type="http://schemas.openxmlformats.org/officeDocument/2006/relationships/header" Target="header1.xml"/><Relationship Id="rId37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Colors" Target="diagrams/colors1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www.youtube.com/watch?v=Pw8QUlDR3s8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diagramQuickStyle" Target="diagrams/quickStyle1.xml"/><Relationship Id="rId27" Type="http://schemas.openxmlformats.org/officeDocument/2006/relationships/image" Target="media/image11.png"/><Relationship Id="rId30" Type="http://schemas.openxmlformats.org/officeDocument/2006/relationships/hyperlink" Target="https://www.youtube.com/watch?v=Pw8QUlDR3s8" TargetMode="External"/><Relationship Id="rId35" Type="http://schemas.microsoft.com/office/2011/relationships/people" Target="peop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1E99DF-6A8E-4D26-A9B1-BBC55629C56F}" type="doc">
      <dgm:prSet loTypeId="urn:microsoft.com/office/officeart/2005/8/layout/target1" loCatId="relationship" qsTypeId="urn:microsoft.com/office/officeart/2005/8/quickstyle/simple1" qsCatId="simple" csTypeId="urn:microsoft.com/office/officeart/2005/8/colors/colorful1" csCatId="colorful" phldr="1"/>
      <dgm:spPr/>
    </dgm:pt>
    <dgm:pt modelId="{A997340B-DBDB-4926-8AC5-E37D7E41D9B8}">
      <dgm:prSet phldrT="[Texto]" custT="1"/>
      <dgm:spPr/>
      <dgm:t>
        <a:bodyPr/>
        <a:lstStyle/>
        <a:p>
          <a:pPr algn="ctr"/>
          <a:r>
            <a:rPr lang="es-CO" sz="700">
              <a:latin typeface="Arial" panose="020B0604020202020204" pitchFamily="34" charset="0"/>
              <a:cs typeface="Arial" panose="020B0604020202020204" pitchFamily="34" charset="0"/>
            </a:rPr>
            <a:t>Trazabilidad de los dispositivos médicos</a:t>
          </a:r>
        </a:p>
      </dgm:t>
    </dgm:pt>
    <dgm:pt modelId="{1458B1E0-11B8-43D0-A893-EF243A18D2F6}" type="parTrans" cxnId="{9C1AB0CB-2526-4351-95FA-26BD44D78893}">
      <dgm:prSet/>
      <dgm:spPr/>
      <dgm:t>
        <a:bodyPr/>
        <a:lstStyle/>
        <a:p>
          <a:pPr algn="ctr"/>
          <a:endParaRPr lang="es-CO"/>
        </a:p>
      </dgm:t>
    </dgm:pt>
    <dgm:pt modelId="{97EBB974-2786-470F-A844-0764C9F5E030}" type="sibTrans" cxnId="{9C1AB0CB-2526-4351-95FA-26BD44D78893}">
      <dgm:prSet/>
      <dgm:spPr/>
      <dgm:t>
        <a:bodyPr/>
        <a:lstStyle/>
        <a:p>
          <a:pPr algn="ctr"/>
          <a:endParaRPr lang="es-CO"/>
        </a:p>
      </dgm:t>
    </dgm:pt>
    <dgm:pt modelId="{223E763E-2CD7-418D-87E3-A473C131471E}">
      <dgm:prSet phldrT="[Texto]" custT="1"/>
      <dgm:spPr/>
      <dgm:t>
        <a:bodyPr/>
        <a:lstStyle/>
        <a:p>
          <a:pPr algn="ctr"/>
          <a:r>
            <a:rPr lang="es-CO" sz="700">
              <a:latin typeface="Arial" panose="020B0604020202020204" pitchFamily="34" charset="0"/>
              <a:cs typeface="Arial" panose="020B0604020202020204" pitchFamily="34" charset="0"/>
            </a:rPr>
            <a:t>Sensibilidad y representatividad</a:t>
          </a:r>
        </a:p>
      </dgm:t>
    </dgm:pt>
    <dgm:pt modelId="{F9663F88-2BBB-4F22-8B05-4B5800A91424}" type="parTrans" cxnId="{63C1906A-6490-4C24-AD0C-7A5ABE804E01}">
      <dgm:prSet/>
      <dgm:spPr/>
      <dgm:t>
        <a:bodyPr/>
        <a:lstStyle/>
        <a:p>
          <a:pPr algn="ctr"/>
          <a:endParaRPr lang="es-CO"/>
        </a:p>
      </dgm:t>
    </dgm:pt>
    <dgm:pt modelId="{E0874124-1F19-4B03-A004-F1E6131DD419}" type="sibTrans" cxnId="{63C1906A-6490-4C24-AD0C-7A5ABE804E01}">
      <dgm:prSet/>
      <dgm:spPr/>
      <dgm:t>
        <a:bodyPr/>
        <a:lstStyle/>
        <a:p>
          <a:pPr algn="ctr"/>
          <a:endParaRPr lang="es-CO"/>
        </a:p>
      </dgm:t>
    </dgm:pt>
    <dgm:pt modelId="{DD51F6CE-56A6-428D-801F-AD6BD9592D7A}">
      <dgm:prSet phldrT="[Texto]" custT="1"/>
      <dgm:spPr/>
      <dgm:t>
        <a:bodyPr/>
        <a:lstStyle/>
        <a:p>
          <a:pPr algn="ctr"/>
          <a:r>
            <a:rPr lang="es-CO" sz="700">
              <a:latin typeface="Arial" panose="020B0604020202020204" pitchFamily="34" charset="0"/>
              <a:cs typeface="Arial" panose="020B0604020202020204" pitchFamily="34" charset="0"/>
            </a:rPr>
            <a:t>Formacion e informacion permanente de los actores involucrados</a:t>
          </a:r>
        </a:p>
      </dgm:t>
    </dgm:pt>
    <dgm:pt modelId="{942FEB51-8F0C-49E6-8C2F-B27C4BE1D951}" type="parTrans" cxnId="{6141B96F-2702-4278-8531-CAA9A26FC9D3}">
      <dgm:prSet/>
      <dgm:spPr/>
      <dgm:t>
        <a:bodyPr/>
        <a:lstStyle/>
        <a:p>
          <a:pPr algn="ctr"/>
          <a:endParaRPr lang="es-CO"/>
        </a:p>
      </dgm:t>
    </dgm:pt>
    <dgm:pt modelId="{2EE65E91-70EF-49BA-95B5-F4C69405647C}" type="sibTrans" cxnId="{6141B96F-2702-4278-8531-CAA9A26FC9D3}">
      <dgm:prSet/>
      <dgm:spPr/>
      <dgm:t>
        <a:bodyPr/>
        <a:lstStyle/>
        <a:p>
          <a:pPr algn="ctr"/>
          <a:endParaRPr lang="es-CO"/>
        </a:p>
      </dgm:t>
    </dgm:pt>
    <dgm:pt modelId="{52F02038-6184-43C1-9BAC-C80BAF152043}">
      <dgm:prSet phldrT="[Texto]" custT="1"/>
      <dgm:spPr/>
      <dgm:t>
        <a:bodyPr/>
        <a:lstStyle/>
        <a:p>
          <a:pPr algn="ctr"/>
          <a:r>
            <a:rPr lang="es-CO" sz="700">
              <a:latin typeface="Arial" panose="020B0604020202020204" pitchFamily="34" charset="0"/>
              <a:cs typeface="Arial" panose="020B0604020202020204" pitchFamily="34" charset="0"/>
            </a:rPr>
            <a:t>Informacion veraz, oportuna y confidencial</a:t>
          </a:r>
        </a:p>
      </dgm:t>
    </dgm:pt>
    <dgm:pt modelId="{C9544142-E2E9-4577-B457-B7B1FEC7BD0D}" type="parTrans" cxnId="{1D211A94-FB27-492C-BB12-47C25DA88162}">
      <dgm:prSet/>
      <dgm:spPr/>
      <dgm:t>
        <a:bodyPr/>
        <a:lstStyle/>
        <a:p>
          <a:pPr algn="ctr"/>
          <a:endParaRPr lang="es-CO"/>
        </a:p>
      </dgm:t>
    </dgm:pt>
    <dgm:pt modelId="{F7D7CE31-7DEE-49DD-BFBD-201CAAD469F8}" type="sibTrans" cxnId="{1D211A94-FB27-492C-BB12-47C25DA88162}">
      <dgm:prSet/>
      <dgm:spPr/>
      <dgm:t>
        <a:bodyPr/>
        <a:lstStyle/>
        <a:p>
          <a:pPr algn="ctr"/>
          <a:endParaRPr lang="es-CO"/>
        </a:p>
      </dgm:t>
    </dgm:pt>
    <dgm:pt modelId="{3B2DCB70-315E-468C-AFBE-7CC3047DA7C9}">
      <dgm:prSet phldrT="[Texto]" custT="1"/>
      <dgm:spPr/>
      <dgm:t>
        <a:bodyPr/>
        <a:lstStyle/>
        <a:p>
          <a:pPr algn="ctr"/>
          <a:r>
            <a:rPr lang="es-CO" sz="700">
              <a:latin typeface="Arial" panose="020B0604020202020204" pitchFamily="34" charset="0"/>
              <a:cs typeface="Arial" panose="020B0604020202020204" pitchFamily="34" charset="0"/>
            </a:rPr>
            <a:t>Articulacion entre los actores del programa nacional de tecnovigilancia</a:t>
          </a:r>
        </a:p>
      </dgm:t>
    </dgm:pt>
    <dgm:pt modelId="{3B8B3E4E-E11A-4B00-93C8-7DC627F312CB}" type="parTrans" cxnId="{7F653ACD-9BA0-469D-A69B-04AA897CB9C2}">
      <dgm:prSet/>
      <dgm:spPr/>
      <dgm:t>
        <a:bodyPr/>
        <a:lstStyle/>
        <a:p>
          <a:pPr algn="ctr"/>
          <a:endParaRPr lang="es-CO"/>
        </a:p>
      </dgm:t>
    </dgm:pt>
    <dgm:pt modelId="{190E7B3E-8DDE-46FE-91FE-2C88256D3B33}" type="sibTrans" cxnId="{7F653ACD-9BA0-469D-A69B-04AA897CB9C2}">
      <dgm:prSet/>
      <dgm:spPr/>
      <dgm:t>
        <a:bodyPr/>
        <a:lstStyle/>
        <a:p>
          <a:pPr algn="ctr"/>
          <a:endParaRPr lang="es-CO"/>
        </a:p>
      </dgm:t>
    </dgm:pt>
    <dgm:pt modelId="{FBAAB134-DF68-4296-8175-B45C4FDC0B74}" type="pres">
      <dgm:prSet presAssocID="{241E99DF-6A8E-4D26-A9B1-BBC55629C56F}" presName="composite" presStyleCnt="0">
        <dgm:presLayoutVars>
          <dgm:chMax val="5"/>
          <dgm:dir/>
          <dgm:resizeHandles val="exact"/>
        </dgm:presLayoutVars>
      </dgm:prSet>
      <dgm:spPr/>
    </dgm:pt>
    <dgm:pt modelId="{69CA92DB-0981-44DE-BE42-6A2D9504F46F}" type="pres">
      <dgm:prSet presAssocID="{A997340B-DBDB-4926-8AC5-E37D7E41D9B8}" presName="circle1" presStyleLbl="lnNode1" presStyleIdx="0" presStyleCnt="5"/>
      <dgm:spPr/>
    </dgm:pt>
    <dgm:pt modelId="{0FDAB467-1D4A-4AAA-B746-952AB38E3603}" type="pres">
      <dgm:prSet presAssocID="{A997340B-DBDB-4926-8AC5-E37D7E41D9B8}" presName="text1" presStyleLbl="revTx" presStyleIdx="0" presStyleCnt="5">
        <dgm:presLayoutVars>
          <dgm:bulletEnabled val="1"/>
        </dgm:presLayoutVars>
      </dgm:prSet>
      <dgm:spPr/>
    </dgm:pt>
    <dgm:pt modelId="{807531C1-D6FD-423E-8AA2-596742CE3A92}" type="pres">
      <dgm:prSet presAssocID="{A997340B-DBDB-4926-8AC5-E37D7E41D9B8}" presName="line1" presStyleLbl="callout" presStyleIdx="0" presStyleCnt="10"/>
      <dgm:spPr/>
    </dgm:pt>
    <dgm:pt modelId="{08155CC0-7E9C-4C62-8667-050BB3B82729}" type="pres">
      <dgm:prSet presAssocID="{A997340B-DBDB-4926-8AC5-E37D7E41D9B8}" presName="d1" presStyleLbl="callout" presStyleIdx="1" presStyleCnt="10"/>
      <dgm:spPr/>
    </dgm:pt>
    <dgm:pt modelId="{28136B63-01B1-4D66-A65F-DE772DC4DD7F}" type="pres">
      <dgm:prSet presAssocID="{223E763E-2CD7-418D-87E3-A473C131471E}" presName="circle2" presStyleLbl="lnNode1" presStyleIdx="1" presStyleCnt="5"/>
      <dgm:spPr/>
    </dgm:pt>
    <dgm:pt modelId="{24CDD810-1698-421E-A222-244F3D9DCBF5}" type="pres">
      <dgm:prSet presAssocID="{223E763E-2CD7-418D-87E3-A473C131471E}" presName="text2" presStyleLbl="revTx" presStyleIdx="1" presStyleCnt="5">
        <dgm:presLayoutVars>
          <dgm:bulletEnabled val="1"/>
        </dgm:presLayoutVars>
      </dgm:prSet>
      <dgm:spPr/>
    </dgm:pt>
    <dgm:pt modelId="{3B8C28B7-D29B-4854-BB8A-A4E4FFEBE535}" type="pres">
      <dgm:prSet presAssocID="{223E763E-2CD7-418D-87E3-A473C131471E}" presName="line2" presStyleLbl="callout" presStyleIdx="2" presStyleCnt="10"/>
      <dgm:spPr/>
    </dgm:pt>
    <dgm:pt modelId="{BBC3E726-CE2D-4CF5-9B31-4AE42ABD5E93}" type="pres">
      <dgm:prSet presAssocID="{223E763E-2CD7-418D-87E3-A473C131471E}" presName="d2" presStyleLbl="callout" presStyleIdx="3" presStyleCnt="10"/>
      <dgm:spPr/>
    </dgm:pt>
    <dgm:pt modelId="{7FF894AB-B07D-4EDC-B852-A6F16C4A4E7C}" type="pres">
      <dgm:prSet presAssocID="{DD51F6CE-56A6-428D-801F-AD6BD9592D7A}" presName="circle3" presStyleLbl="lnNode1" presStyleIdx="2" presStyleCnt="5"/>
      <dgm:spPr/>
    </dgm:pt>
    <dgm:pt modelId="{FDA6500E-31B4-49C1-91F1-B1B833E7F830}" type="pres">
      <dgm:prSet presAssocID="{DD51F6CE-56A6-428D-801F-AD6BD9592D7A}" presName="text3" presStyleLbl="revTx" presStyleIdx="2" presStyleCnt="5">
        <dgm:presLayoutVars>
          <dgm:bulletEnabled val="1"/>
        </dgm:presLayoutVars>
      </dgm:prSet>
      <dgm:spPr/>
    </dgm:pt>
    <dgm:pt modelId="{47C54EF4-4DD9-4E48-8A21-AF09AB23B0AC}" type="pres">
      <dgm:prSet presAssocID="{DD51F6CE-56A6-428D-801F-AD6BD9592D7A}" presName="line3" presStyleLbl="callout" presStyleIdx="4" presStyleCnt="10"/>
      <dgm:spPr/>
    </dgm:pt>
    <dgm:pt modelId="{2CDF7738-1F8F-4E06-93A1-64EB55C994A4}" type="pres">
      <dgm:prSet presAssocID="{DD51F6CE-56A6-428D-801F-AD6BD9592D7A}" presName="d3" presStyleLbl="callout" presStyleIdx="5" presStyleCnt="10"/>
      <dgm:spPr/>
    </dgm:pt>
    <dgm:pt modelId="{6DB5D2BB-8480-4E6D-8AEA-6C8E508D4C84}" type="pres">
      <dgm:prSet presAssocID="{52F02038-6184-43C1-9BAC-C80BAF152043}" presName="circle4" presStyleLbl="lnNode1" presStyleIdx="3" presStyleCnt="5"/>
      <dgm:spPr/>
    </dgm:pt>
    <dgm:pt modelId="{AD375CCC-0775-4B98-9C77-979F32665F49}" type="pres">
      <dgm:prSet presAssocID="{52F02038-6184-43C1-9BAC-C80BAF152043}" presName="text4" presStyleLbl="revTx" presStyleIdx="3" presStyleCnt="5">
        <dgm:presLayoutVars>
          <dgm:bulletEnabled val="1"/>
        </dgm:presLayoutVars>
      </dgm:prSet>
      <dgm:spPr/>
    </dgm:pt>
    <dgm:pt modelId="{15F7D0A0-E31B-4526-9577-D217074FA6C2}" type="pres">
      <dgm:prSet presAssocID="{52F02038-6184-43C1-9BAC-C80BAF152043}" presName="line4" presStyleLbl="callout" presStyleIdx="6" presStyleCnt="10"/>
      <dgm:spPr/>
    </dgm:pt>
    <dgm:pt modelId="{AA9B7247-E9F5-4516-B04C-11C72BCCC280}" type="pres">
      <dgm:prSet presAssocID="{52F02038-6184-43C1-9BAC-C80BAF152043}" presName="d4" presStyleLbl="callout" presStyleIdx="7" presStyleCnt="10"/>
      <dgm:spPr/>
    </dgm:pt>
    <dgm:pt modelId="{9BD49E3A-7161-4669-ABCC-FF81518F01B6}" type="pres">
      <dgm:prSet presAssocID="{3B2DCB70-315E-468C-AFBE-7CC3047DA7C9}" presName="circle5" presStyleLbl="lnNode1" presStyleIdx="4" presStyleCnt="5"/>
      <dgm:spPr/>
    </dgm:pt>
    <dgm:pt modelId="{33B6328F-C9A2-4DCA-A6ED-050AF17C8502}" type="pres">
      <dgm:prSet presAssocID="{3B2DCB70-315E-468C-AFBE-7CC3047DA7C9}" presName="text5" presStyleLbl="revTx" presStyleIdx="4" presStyleCnt="5">
        <dgm:presLayoutVars>
          <dgm:bulletEnabled val="1"/>
        </dgm:presLayoutVars>
      </dgm:prSet>
      <dgm:spPr/>
    </dgm:pt>
    <dgm:pt modelId="{8857F623-A9EC-42FA-BB4C-A48A5F21CF4A}" type="pres">
      <dgm:prSet presAssocID="{3B2DCB70-315E-468C-AFBE-7CC3047DA7C9}" presName="line5" presStyleLbl="callout" presStyleIdx="8" presStyleCnt="10"/>
      <dgm:spPr/>
    </dgm:pt>
    <dgm:pt modelId="{B3A42652-171B-424E-8EEE-97938AC431E4}" type="pres">
      <dgm:prSet presAssocID="{3B2DCB70-315E-468C-AFBE-7CC3047DA7C9}" presName="d5" presStyleLbl="callout" presStyleIdx="9" presStyleCnt="10"/>
      <dgm:spPr/>
    </dgm:pt>
  </dgm:ptLst>
  <dgm:cxnLst>
    <dgm:cxn modelId="{3011D533-CF23-8F41-B76A-49F52BBB4189}" type="presOf" srcId="{223E763E-2CD7-418D-87E3-A473C131471E}" destId="{24CDD810-1698-421E-A222-244F3D9DCBF5}" srcOrd="0" destOrd="0" presId="urn:microsoft.com/office/officeart/2005/8/layout/target1"/>
    <dgm:cxn modelId="{63C1906A-6490-4C24-AD0C-7A5ABE804E01}" srcId="{241E99DF-6A8E-4D26-A9B1-BBC55629C56F}" destId="{223E763E-2CD7-418D-87E3-A473C131471E}" srcOrd="1" destOrd="0" parTransId="{F9663F88-2BBB-4F22-8B05-4B5800A91424}" sibTransId="{E0874124-1F19-4B03-A004-F1E6131DD419}"/>
    <dgm:cxn modelId="{6141B96F-2702-4278-8531-CAA9A26FC9D3}" srcId="{241E99DF-6A8E-4D26-A9B1-BBC55629C56F}" destId="{DD51F6CE-56A6-428D-801F-AD6BD9592D7A}" srcOrd="2" destOrd="0" parTransId="{942FEB51-8F0C-49E6-8C2F-B27C4BE1D951}" sibTransId="{2EE65E91-70EF-49BA-95B5-F4C69405647C}"/>
    <dgm:cxn modelId="{16BCF27F-BD76-5545-BBE6-3CE131B21509}" type="presOf" srcId="{241E99DF-6A8E-4D26-A9B1-BBC55629C56F}" destId="{FBAAB134-DF68-4296-8175-B45C4FDC0B74}" srcOrd="0" destOrd="0" presId="urn:microsoft.com/office/officeart/2005/8/layout/target1"/>
    <dgm:cxn modelId="{4CC3FE90-0157-4B40-B9E6-2BF48770B458}" type="presOf" srcId="{A997340B-DBDB-4926-8AC5-E37D7E41D9B8}" destId="{0FDAB467-1D4A-4AAA-B746-952AB38E3603}" srcOrd="0" destOrd="0" presId="urn:microsoft.com/office/officeart/2005/8/layout/target1"/>
    <dgm:cxn modelId="{1D211A94-FB27-492C-BB12-47C25DA88162}" srcId="{241E99DF-6A8E-4D26-A9B1-BBC55629C56F}" destId="{52F02038-6184-43C1-9BAC-C80BAF152043}" srcOrd="3" destOrd="0" parTransId="{C9544142-E2E9-4577-B457-B7B1FEC7BD0D}" sibTransId="{F7D7CE31-7DEE-49DD-BFBD-201CAAD469F8}"/>
    <dgm:cxn modelId="{47DAEE9A-AC75-7D47-9AB0-D3AB224E7379}" type="presOf" srcId="{52F02038-6184-43C1-9BAC-C80BAF152043}" destId="{AD375CCC-0775-4B98-9C77-979F32665F49}" srcOrd="0" destOrd="0" presId="urn:microsoft.com/office/officeart/2005/8/layout/target1"/>
    <dgm:cxn modelId="{9C1AB0CB-2526-4351-95FA-26BD44D78893}" srcId="{241E99DF-6A8E-4D26-A9B1-BBC55629C56F}" destId="{A997340B-DBDB-4926-8AC5-E37D7E41D9B8}" srcOrd="0" destOrd="0" parTransId="{1458B1E0-11B8-43D0-A893-EF243A18D2F6}" sibTransId="{97EBB974-2786-470F-A844-0764C9F5E030}"/>
    <dgm:cxn modelId="{B761EACB-5088-1242-AEC5-C5D6464E842A}" type="presOf" srcId="{DD51F6CE-56A6-428D-801F-AD6BD9592D7A}" destId="{FDA6500E-31B4-49C1-91F1-B1B833E7F830}" srcOrd="0" destOrd="0" presId="urn:microsoft.com/office/officeart/2005/8/layout/target1"/>
    <dgm:cxn modelId="{7F653ACD-9BA0-469D-A69B-04AA897CB9C2}" srcId="{241E99DF-6A8E-4D26-A9B1-BBC55629C56F}" destId="{3B2DCB70-315E-468C-AFBE-7CC3047DA7C9}" srcOrd="4" destOrd="0" parTransId="{3B8B3E4E-E11A-4B00-93C8-7DC627F312CB}" sibTransId="{190E7B3E-8DDE-46FE-91FE-2C88256D3B33}"/>
    <dgm:cxn modelId="{279F33E3-57AC-5C45-A68C-C3356AEABF35}" type="presOf" srcId="{3B2DCB70-315E-468C-AFBE-7CC3047DA7C9}" destId="{33B6328F-C9A2-4DCA-A6ED-050AF17C8502}" srcOrd="0" destOrd="0" presId="urn:microsoft.com/office/officeart/2005/8/layout/target1"/>
    <dgm:cxn modelId="{F2AAE005-3EA0-C743-8AE5-55A200A62CF2}" type="presParOf" srcId="{FBAAB134-DF68-4296-8175-B45C4FDC0B74}" destId="{69CA92DB-0981-44DE-BE42-6A2D9504F46F}" srcOrd="0" destOrd="0" presId="urn:microsoft.com/office/officeart/2005/8/layout/target1"/>
    <dgm:cxn modelId="{57C6E9E4-C540-5648-9321-D77EC436FD31}" type="presParOf" srcId="{FBAAB134-DF68-4296-8175-B45C4FDC0B74}" destId="{0FDAB467-1D4A-4AAA-B746-952AB38E3603}" srcOrd="1" destOrd="0" presId="urn:microsoft.com/office/officeart/2005/8/layout/target1"/>
    <dgm:cxn modelId="{F183751A-61BF-F940-A3D8-220A3F6F866B}" type="presParOf" srcId="{FBAAB134-DF68-4296-8175-B45C4FDC0B74}" destId="{807531C1-D6FD-423E-8AA2-596742CE3A92}" srcOrd="2" destOrd="0" presId="urn:microsoft.com/office/officeart/2005/8/layout/target1"/>
    <dgm:cxn modelId="{4B0D3619-4BEB-F44B-8498-9F7ADB5605BE}" type="presParOf" srcId="{FBAAB134-DF68-4296-8175-B45C4FDC0B74}" destId="{08155CC0-7E9C-4C62-8667-050BB3B82729}" srcOrd="3" destOrd="0" presId="urn:microsoft.com/office/officeart/2005/8/layout/target1"/>
    <dgm:cxn modelId="{7D65F8FA-90DF-0145-AAD6-774DB4C48FE1}" type="presParOf" srcId="{FBAAB134-DF68-4296-8175-B45C4FDC0B74}" destId="{28136B63-01B1-4D66-A65F-DE772DC4DD7F}" srcOrd="4" destOrd="0" presId="urn:microsoft.com/office/officeart/2005/8/layout/target1"/>
    <dgm:cxn modelId="{DC5186CE-A0CF-D341-8677-54CA31282611}" type="presParOf" srcId="{FBAAB134-DF68-4296-8175-B45C4FDC0B74}" destId="{24CDD810-1698-421E-A222-244F3D9DCBF5}" srcOrd="5" destOrd="0" presId="urn:microsoft.com/office/officeart/2005/8/layout/target1"/>
    <dgm:cxn modelId="{C12ADD27-8721-A544-B1CF-578F953D0CBB}" type="presParOf" srcId="{FBAAB134-DF68-4296-8175-B45C4FDC0B74}" destId="{3B8C28B7-D29B-4854-BB8A-A4E4FFEBE535}" srcOrd="6" destOrd="0" presId="urn:microsoft.com/office/officeart/2005/8/layout/target1"/>
    <dgm:cxn modelId="{1F09CCE6-B39A-8E40-A93D-0B37F56C8986}" type="presParOf" srcId="{FBAAB134-DF68-4296-8175-B45C4FDC0B74}" destId="{BBC3E726-CE2D-4CF5-9B31-4AE42ABD5E93}" srcOrd="7" destOrd="0" presId="urn:microsoft.com/office/officeart/2005/8/layout/target1"/>
    <dgm:cxn modelId="{8639AB2C-1282-3240-B887-4CD0E9E91D56}" type="presParOf" srcId="{FBAAB134-DF68-4296-8175-B45C4FDC0B74}" destId="{7FF894AB-B07D-4EDC-B852-A6F16C4A4E7C}" srcOrd="8" destOrd="0" presId="urn:microsoft.com/office/officeart/2005/8/layout/target1"/>
    <dgm:cxn modelId="{2121B789-9AB7-624A-9303-AC7900F496DF}" type="presParOf" srcId="{FBAAB134-DF68-4296-8175-B45C4FDC0B74}" destId="{FDA6500E-31B4-49C1-91F1-B1B833E7F830}" srcOrd="9" destOrd="0" presId="urn:microsoft.com/office/officeart/2005/8/layout/target1"/>
    <dgm:cxn modelId="{AD21E855-C979-8345-ADF1-C7413EBC974B}" type="presParOf" srcId="{FBAAB134-DF68-4296-8175-B45C4FDC0B74}" destId="{47C54EF4-4DD9-4E48-8A21-AF09AB23B0AC}" srcOrd="10" destOrd="0" presId="urn:microsoft.com/office/officeart/2005/8/layout/target1"/>
    <dgm:cxn modelId="{79A649E2-09D6-CD43-9D7F-BCBFC694C875}" type="presParOf" srcId="{FBAAB134-DF68-4296-8175-B45C4FDC0B74}" destId="{2CDF7738-1F8F-4E06-93A1-64EB55C994A4}" srcOrd="11" destOrd="0" presId="urn:microsoft.com/office/officeart/2005/8/layout/target1"/>
    <dgm:cxn modelId="{8C32FCEC-671B-424D-AAAD-70B428020461}" type="presParOf" srcId="{FBAAB134-DF68-4296-8175-B45C4FDC0B74}" destId="{6DB5D2BB-8480-4E6D-8AEA-6C8E508D4C84}" srcOrd="12" destOrd="0" presId="urn:microsoft.com/office/officeart/2005/8/layout/target1"/>
    <dgm:cxn modelId="{78801CD9-AA7D-6141-AE84-E446A56D2724}" type="presParOf" srcId="{FBAAB134-DF68-4296-8175-B45C4FDC0B74}" destId="{AD375CCC-0775-4B98-9C77-979F32665F49}" srcOrd="13" destOrd="0" presId="urn:microsoft.com/office/officeart/2005/8/layout/target1"/>
    <dgm:cxn modelId="{9D6E3CD7-E9FE-2644-9798-2526A847CB3C}" type="presParOf" srcId="{FBAAB134-DF68-4296-8175-B45C4FDC0B74}" destId="{15F7D0A0-E31B-4526-9577-D217074FA6C2}" srcOrd="14" destOrd="0" presId="urn:microsoft.com/office/officeart/2005/8/layout/target1"/>
    <dgm:cxn modelId="{5C8F3B71-3F58-0346-8C68-63C5F70CA207}" type="presParOf" srcId="{FBAAB134-DF68-4296-8175-B45C4FDC0B74}" destId="{AA9B7247-E9F5-4516-B04C-11C72BCCC280}" srcOrd="15" destOrd="0" presId="urn:microsoft.com/office/officeart/2005/8/layout/target1"/>
    <dgm:cxn modelId="{1F572C29-B41C-D340-ACAE-A6EDAB9255FF}" type="presParOf" srcId="{FBAAB134-DF68-4296-8175-B45C4FDC0B74}" destId="{9BD49E3A-7161-4669-ABCC-FF81518F01B6}" srcOrd="16" destOrd="0" presId="urn:microsoft.com/office/officeart/2005/8/layout/target1"/>
    <dgm:cxn modelId="{90C40956-8524-8B44-9C1C-7B74811E2AB6}" type="presParOf" srcId="{FBAAB134-DF68-4296-8175-B45C4FDC0B74}" destId="{33B6328F-C9A2-4DCA-A6ED-050AF17C8502}" srcOrd="17" destOrd="0" presId="urn:microsoft.com/office/officeart/2005/8/layout/target1"/>
    <dgm:cxn modelId="{8BA894E8-6828-7E43-9A9E-A1C444AC7136}" type="presParOf" srcId="{FBAAB134-DF68-4296-8175-B45C4FDC0B74}" destId="{8857F623-A9EC-42FA-BB4C-A48A5F21CF4A}" srcOrd="18" destOrd="0" presId="urn:microsoft.com/office/officeart/2005/8/layout/target1"/>
    <dgm:cxn modelId="{BCFA5B68-8F67-784A-BA4E-B1533243F309}" type="presParOf" srcId="{FBAAB134-DF68-4296-8175-B45C4FDC0B74}" destId="{B3A42652-171B-424E-8EEE-97938AC431E4}" srcOrd="19" destOrd="0" presId="urn:microsoft.com/office/officeart/2005/8/layout/targe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D49E3A-7161-4669-ABCC-FF81518F01B6}">
      <dsp:nvSpPr>
        <dsp:cNvPr id="0" name=""/>
        <dsp:cNvSpPr/>
      </dsp:nvSpPr>
      <dsp:spPr>
        <a:xfrm>
          <a:off x="508541" y="621649"/>
          <a:ext cx="2137720" cy="2137720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B5D2BB-8480-4E6D-8AEA-6C8E508D4C84}">
      <dsp:nvSpPr>
        <dsp:cNvPr id="0" name=""/>
        <dsp:cNvSpPr/>
      </dsp:nvSpPr>
      <dsp:spPr>
        <a:xfrm>
          <a:off x="746006" y="859114"/>
          <a:ext cx="1662790" cy="166279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F894AB-B07D-4EDC-B852-A6F16C4A4E7C}">
      <dsp:nvSpPr>
        <dsp:cNvPr id="0" name=""/>
        <dsp:cNvSpPr/>
      </dsp:nvSpPr>
      <dsp:spPr>
        <a:xfrm>
          <a:off x="983471" y="1096579"/>
          <a:ext cx="1187860" cy="118786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36B63-01B1-4D66-A65F-DE772DC4DD7F}">
      <dsp:nvSpPr>
        <dsp:cNvPr id="0" name=""/>
        <dsp:cNvSpPr/>
      </dsp:nvSpPr>
      <dsp:spPr>
        <a:xfrm>
          <a:off x="1221115" y="1334222"/>
          <a:ext cx="712573" cy="71257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A92DB-0981-44DE-BE42-6A2D9504F46F}">
      <dsp:nvSpPr>
        <dsp:cNvPr id="0" name=""/>
        <dsp:cNvSpPr/>
      </dsp:nvSpPr>
      <dsp:spPr>
        <a:xfrm>
          <a:off x="1458580" y="1571687"/>
          <a:ext cx="237643" cy="23764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DAB467-1D4A-4AAA-B746-952AB38E3603}">
      <dsp:nvSpPr>
        <dsp:cNvPr id="0" name=""/>
        <dsp:cNvSpPr/>
      </dsp:nvSpPr>
      <dsp:spPr>
        <a:xfrm>
          <a:off x="3002548" y="90924"/>
          <a:ext cx="1068860" cy="377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>
              <a:latin typeface="Arial" panose="020B0604020202020204" pitchFamily="34" charset="0"/>
              <a:cs typeface="Arial" panose="020B0604020202020204" pitchFamily="34" charset="0"/>
            </a:rPr>
            <a:t>Trazabilidad de los dispositivos médicos</a:t>
          </a:r>
        </a:p>
      </dsp:txBody>
      <dsp:txXfrm>
        <a:off x="3002548" y="90924"/>
        <a:ext cx="1068860" cy="377378"/>
      </dsp:txXfrm>
    </dsp:sp>
    <dsp:sp modelId="{807531C1-D6FD-423E-8AA2-596742CE3A92}">
      <dsp:nvSpPr>
        <dsp:cNvPr id="0" name=""/>
        <dsp:cNvSpPr/>
      </dsp:nvSpPr>
      <dsp:spPr>
        <a:xfrm>
          <a:off x="2735333" y="279613"/>
          <a:ext cx="26721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155CC0-7E9C-4C62-8667-050BB3B82729}">
      <dsp:nvSpPr>
        <dsp:cNvPr id="0" name=""/>
        <dsp:cNvSpPr/>
      </dsp:nvSpPr>
      <dsp:spPr>
        <a:xfrm rot="5400000">
          <a:off x="1450029" y="406986"/>
          <a:ext cx="1410895" cy="115615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CDD810-1698-421E-A222-244F3D9DCBF5}">
      <dsp:nvSpPr>
        <dsp:cNvPr id="0" name=""/>
        <dsp:cNvSpPr/>
      </dsp:nvSpPr>
      <dsp:spPr>
        <a:xfrm>
          <a:off x="3002548" y="489965"/>
          <a:ext cx="1068860" cy="377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>
              <a:latin typeface="Arial" panose="020B0604020202020204" pitchFamily="34" charset="0"/>
              <a:cs typeface="Arial" panose="020B0604020202020204" pitchFamily="34" charset="0"/>
            </a:rPr>
            <a:t>Sensibilidad y representatividad</a:t>
          </a:r>
        </a:p>
      </dsp:txBody>
      <dsp:txXfrm>
        <a:off x="3002548" y="489965"/>
        <a:ext cx="1068860" cy="377378"/>
      </dsp:txXfrm>
    </dsp:sp>
    <dsp:sp modelId="{3B8C28B7-D29B-4854-BB8A-A4E4FFEBE535}">
      <dsp:nvSpPr>
        <dsp:cNvPr id="0" name=""/>
        <dsp:cNvSpPr/>
      </dsp:nvSpPr>
      <dsp:spPr>
        <a:xfrm>
          <a:off x="2735333" y="678655"/>
          <a:ext cx="26721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C3E726-CE2D-4CF5-9B31-4AE42ABD5E93}">
      <dsp:nvSpPr>
        <dsp:cNvPr id="0" name=""/>
        <dsp:cNvSpPr/>
      </dsp:nvSpPr>
      <dsp:spPr>
        <a:xfrm rot="5400000">
          <a:off x="1657352" y="775707"/>
          <a:ext cx="1174748" cy="979788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A6500E-31B4-49C1-91F1-B1B833E7F830}">
      <dsp:nvSpPr>
        <dsp:cNvPr id="0" name=""/>
        <dsp:cNvSpPr/>
      </dsp:nvSpPr>
      <dsp:spPr>
        <a:xfrm>
          <a:off x="3002548" y="889006"/>
          <a:ext cx="1068860" cy="377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>
              <a:latin typeface="Arial" panose="020B0604020202020204" pitchFamily="34" charset="0"/>
              <a:cs typeface="Arial" panose="020B0604020202020204" pitchFamily="34" charset="0"/>
            </a:rPr>
            <a:t>Formacion e informacion permanente de los actores involucrados</a:t>
          </a:r>
        </a:p>
      </dsp:txBody>
      <dsp:txXfrm>
        <a:off x="3002548" y="889006"/>
        <a:ext cx="1068860" cy="377378"/>
      </dsp:txXfrm>
    </dsp:sp>
    <dsp:sp modelId="{47C54EF4-4DD9-4E48-8A21-AF09AB23B0AC}">
      <dsp:nvSpPr>
        <dsp:cNvPr id="0" name=""/>
        <dsp:cNvSpPr/>
      </dsp:nvSpPr>
      <dsp:spPr>
        <a:xfrm>
          <a:off x="2735333" y="1077696"/>
          <a:ext cx="26721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F7738-1F8F-4E06-93A1-64EB55C994A4}">
      <dsp:nvSpPr>
        <dsp:cNvPr id="0" name=""/>
        <dsp:cNvSpPr/>
      </dsp:nvSpPr>
      <dsp:spPr>
        <a:xfrm rot="5400000">
          <a:off x="1860649" y="1129357"/>
          <a:ext cx="926345" cy="823022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75CCC-0775-4B98-9C77-979F32665F49}">
      <dsp:nvSpPr>
        <dsp:cNvPr id="0" name=""/>
        <dsp:cNvSpPr/>
      </dsp:nvSpPr>
      <dsp:spPr>
        <a:xfrm>
          <a:off x="3002548" y="1279496"/>
          <a:ext cx="1068860" cy="377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>
              <a:latin typeface="Arial" panose="020B0604020202020204" pitchFamily="34" charset="0"/>
              <a:cs typeface="Arial" panose="020B0604020202020204" pitchFamily="34" charset="0"/>
            </a:rPr>
            <a:t>Informacion veraz, oportuna y confidencial</a:t>
          </a:r>
        </a:p>
      </dsp:txBody>
      <dsp:txXfrm>
        <a:off x="3002548" y="1279496"/>
        <a:ext cx="1068860" cy="377378"/>
      </dsp:txXfrm>
    </dsp:sp>
    <dsp:sp modelId="{15F7D0A0-E31B-4526-9577-D217074FA6C2}">
      <dsp:nvSpPr>
        <dsp:cNvPr id="0" name=""/>
        <dsp:cNvSpPr/>
      </dsp:nvSpPr>
      <dsp:spPr>
        <a:xfrm>
          <a:off x="2735333" y="1468186"/>
          <a:ext cx="26721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9B7247-E9F5-4516-B04C-11C72BCCC280}">
      <dsp:nvSpPr>
        <dsp:cNvPr id="0" name=""/>
        <dsp:cNvSpPr/>
      </dsp:nvSpPr>
      <dsp:spPr>
        <a:xfrm rot="5400000">
          <a:off x="2063020" y="1502746"/>
          <a:ext cx="706872" cy="637753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B6328F-C9A2-4DCA-A6ED-050AF17C8502}">
      <dsp:nvSpPr>
        <dsp:cNvPr id="0" name=""/>
        <dsp:cNvSpPr/>
      </dsp:nvSpPr>
      <dsp:spPr>
        <a:xfrm>
          <a:off x="3002548" y="1658586"/>
          <a:ext cx="1068860" cy="3773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>
              <a:latin typeface="Arial" panose="020B0604020202020204" pitchFamily="34" charset="0"/>
              <a:cs typeface="Arial" panose="020B0604020202020204" pitchFamily="34" charset="0"/>
            </a:rPr>
            <a:t>Articulacion entre los actores del programa nacional de tecnovigilancia</a:t>
          </a:r>
        </a:p>
      </dsp:txBody>
      <dsp:txXfrm>
        <a:off x="3002548" y="1658586"/>
        <a:ext cx="1068860" cy="377378"/>
      </dsp:txXfrm>
    </dsp:sp>
    <dsp:sp modelId="{8857F623-A9EC-42FA-BB4C-A48A5F21CF4A}">
      <dsp:nvSpPr>
        <dsp:cNvPr id="0" name=""/>
        <dsp:cNvSpPr/>
      </dsp:nvSpPr>
      <dsp:spPr>
        <a:xfrm>
          <a:off x="2735333" y="1847275"/>
          <a:ext cx="267215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A42652-171B-424E-8EEE-97938AC431E4}">
      <dsp:nvSpPr>
        <dsp:cNvPr id="0" name=""/>
        <dsp:cNvSpPr/>
      </dsp:nvSpPr>
      <dsp:spPr>
        <a:xfrm rot="5400000">
          <a:off x="2254346" y="1865089"/>
          <a:ext cx="498801" cy="463172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1">
  <dgm:title val=""/>
  <dgm:desc val=""/>
  <dgm:catLst>
    <dgm:cat type="relationship" pri="25000"/>
    <dgm:cat type="convert" pri="2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equ" val="0">
            <dgm:constrLst/>
          </dgm:if>
          <dgm:if name="Name4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r" for="ch" forName="line1" refType="l" refFor="ch" refForName="text1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5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4432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6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86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717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7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29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662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25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r" for="ch" forName="text4" refType="w"/>
              <dgm:constr type="t" for="ch" forName="text4" refType="b" refFor="ch" refForName="text3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852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8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r" for="ch" forName="text1" refType="w"/>
              <dgm:constr type="ctrY" for="ch" forName="text1" refType="h" fact="0.13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r" for="ch" forName="text2" refType="w"/>
              <dgm:constr type="ctrY" for="ch" forName="text2" refType="h" fact="0.27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498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r" for="ch" forName="text3" refType="w"/>
              <dgm:constr type="ctrY" for="ch" forName="text3" refType="h" fact="0.41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394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r" for="ch" forName="text4" refType="w"/>
              <dgm:constr type="ctrY" for="ch" forName="text4" refType="h" fact="0.547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46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r" for="ch" forName="text5" refType="w"/>
              <dgm:constr type="ctrY" for="ch" forName="text5" refType="h" fact="0.68"/>
              <dgm:constr type="l" for="ch" forName="line5" refType="w" fact="0.625"/>
              <dgm:constr type="ctrY" for="ch" forName="line5" refType="ctrY" refFor="ch" refForName="text5"/>
              <dgm:constr type="w" for="ch" forName="line5" refType="w" fact="0.075"/>
              <dgm:constr type="h" for="ch" forName="line5"/>
              <dgm:constr type="l" for="ch" forName="d5" refType="w" fact="0.49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9"/>
        </dgm:choose>
      </dgm:if>
      <dgm:else name="Name10">
        <dgm:choose name="Name11">
          <dgm:if name="Name12" axis="ch" ptType="node" func="cnt" op="equ" val="0">
            <dgm:constrLst/>
          </dgm:if>
          <dgm:if name="Name13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14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5567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15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14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282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16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0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337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74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l" for="ch" forName="text4"/>
              <dgm:constr type="t" for="ch" forName="text4" refType="b" refFor="ch" refForName="text3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147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17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l" for="ch" forName="text1"/>
              <dgm:constr type="ctrY" for="ch" forName="text1" refType="h" fact="0.13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l" for="ch" forName="text2"/>
              <dgm:constr type="ctrY" for="ch" forName="text2" refType="h" fact="0.27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502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l" for="ch" forName="text3"/>
              <dgm:constr type="ctrY" for="ch" forName="text3" refType="h" fact="0.41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606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l" for="ch" forName="text4"/>
              <dgm:constr type="ctrY" for="ch" forName="text4" refType="h" fact="0.547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54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l" for="ch" forName="text5"/>
              <dgm:constr type="ctrY" for="ch" forName="text5" refType="h" fact="0.68"/>
              <dgm:constr type="l" for="ch" forName="line5" refType="r" refFor="ch" refForName="text5"/>
              <dgm:constr type="ctrY" for="ch" forName="line5" refType="ctrY" refFor="ch" refForName="text5"/>
              <dgm:constr type="r" for="ch" forName="line5" refType="w" fact="0.375"/>
              <dgm:constr type="h" for="ch" forName="line5"/>
              <dgm:constr type="r" for="ch" forName="d5" refType="w" fact="0.50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18"/>
        </dgm:choose>
      </dgm:else>
    </dgm:choose>
    <dgm:ruleLst/>
    <dgm:forEach name="Name19" axis="ch" ptType="node" cnt="1">
      <dgm:layoutNode name="circle1" styleLbl="l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text1" styleLbl="revTx">
        <dgm:varLst>
          <dgm:bulletEnabled val="1"/>
        </dgm:varLst>
        <dgm:choose name="Name20">
          <dgm:if name="Name21" func="var" arg="dir" op="equ" val="norm">
            <dgm:choose name="Name22">
              <dgm:if name="Name2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4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25">
            <dgm:choose name="Name26">
              <dgm:if name="Name2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8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29">
          <dgm:if name="Name30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31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1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1" styleLbl="callout">
        <dgm:alg type="sp"/>
        <dgm:choose name="Name32">
          <dgm:if name="Name33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34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35" axis="ch" ptType="node" st="2" cnt="1">
      <dgm:layoutNode name="circle2" styleLbl="lnNode1">
        <dgm:alg type="sp"/>
        <dgm:shape xmlns:r="http://schemas.openxmlformats.org/officeDocument/2006/relationships" type="ellipse" r:blip="" zOrderOff="-5">
          <dgm:adjLst/>
        </dgm:shape>
        <dgm:presOf/>
        <dgm:constrLst/>
        <dgm:ruleLst/>
      </dgm:layoutNode>
      <dgm:layoutNode name="text2" styleLbl="revTx">
        <dgm:varLst>
          <dgm:bulletEnabled val="1"/>
        </dgm:varLst>
        <dgm:choose name="Name36">
          <dgm:if name="Name37" func="var" arg="dir" op="equ" val="norm">
            <dgm:choose name="Name38">
              <dgm:if name="Name3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0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41">
            <dgm:choose name="Name42">
              <dgm:if name="Name4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4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45">
          <dgm:if name="Name46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47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2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2" styleLbl="callout">
        <dgm:alg type="sp"/>
        <dgm:choose name="Name48">
          <dgm:if name="Name49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50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51" axis="ch" ptType="node" st="3" cnt="1">
      <dgm:layoutNode name="circle3" styleLbl="lnNode1">
        <dgm:alg type="sp"/>
        <dgm:shape xmlns:r="http://schemas.openxmlformats.org/officeDocument/2006/relationships" type="ellipse" r:blip="" zOrderOff="-10">
          <dgm:adjLst/>
        </dgm:shape>
        <dgm:presOf/>
        <dgm:constrLst/>
        <dgm:ruleLst/>
      </dgm:layoutNode>
      <dgm:layoutNode name="text3" styleLbl="revTx">
        <dgm:varLst>
          <dgm:bulletEnabled val="1"/>
        </dgm:varLst>
        <dgm:choose name="Name52">
          <dgm:if name="Name53" func="var" arg="dir" op="equ" val="norm">
            <dgm:choose name="Name54">
              <dgm:if name="Name5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56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57">
            <dgm:choose name="Name58">
              <dgm:if name="Name5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60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61">
          <dgm:if name="Name62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63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3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3" styleLbl="callout">
        <dgm:alg type="sp"/>
        <dgm:choose name="Name64">
          <dgm:if name="Name65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66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67" axis="ch" ptType="node" st="4" cnt="1">
      <dgm:layoutNode name="circle4" styleLbl="lnNode1">
        <dgm:alg type="sp"/>
        <dgm:shape xmlns:r="http://schemas.openxmlformats.org/officeDocument/2006/relationships" type="ellipse" r:blip="" zOrderOff="-15">
          <dgm:adjLst/>
        </dgm:shape>
        <dgm:presOf/>
        <dgm:constrLst/>
        <dgm:ruleLst/>
      </dgm:layoutNode>
      <dgm:layoutNode name="text4" styleLbl="revTx">
        <dgm:varLst>
          <dgm:bulletEnabled val="1"/>
        </dgm:varLst>
        <dgm:choose name="Name68">
          <dgm:if name="Name69" func="var" arg="dir" op="equ" val="norm">
            <dgm:choose name="Name70">
              <dgm:if name="Name7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2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73">
            <dgm:choose name="Name74">
              <dgm:if name="Name7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6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77">
          <dgm:if name="Name78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79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4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4" styleLbl="callout">
        <dgm:alg type="sp"/>
        <dgm:choose name="Name80">
          <dgm:if name="Name81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82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83" axis="ch" ptType="node" st="5" cnt="1">
      <dgm:layoutNode name="circle5" styleLbl="lnNode1">
        <dgm:alg type="sp"/>
        <dgm:shape xmlns:r="http://schemas.openxmlformats.org/officeDocument/2006/relationships" type="ellipse" r:blip="" zOrderOff="-20">
          <dgm:adjLst/>
        </dgm:shape>
        <dgm:presOf/>
        <dgm:constrLst/>
        <dgm:ruleLst/>
      </dgm:layoutNode>
      <dgm:layoutNode name="text5" styleLbl="revTx">
        <dgm:varLst>
          <dgm:bulletEnabled val="1"/>
        </dgm:varLst>
        <dgm:choose name="Name84">
          <dgm:if name="Name85" func="var" arg="dir" op="equ" val="norm">
            <dgm:choose name="Name86">
              <dgm:if name="Name8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88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89">
            <dgm:choose name="Name90">
              <dgm:if name="Name9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92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93">
          <dgm:if name="Name94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95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5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5" styleLbl="callout">
        <dgm:alg type="sp"/>
        <dgm:choose name="Name96">
          <dgm:if name="Name97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98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at+YfyX8wnBM9yrYWxlcXJIJw==">AMUW2mX11SsC3uFfLJaGgeKHFyVl8BpgJ8E3MxhmjFENSIolJxpDY+sCD30D8EIhLyAlz40dgWrpDM2S1nz5XoYf7ZEbuTgCpZc7hfemTQzAsDbNAexr764=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CC7462-3072-4F54-B8A4-456E072AB26E}"/>
</file>

<file path=customXml/itemProps3.xml><?xml version="1.0" encoding="utf-8"?>
<ds:datastoreItem xmlns:ds="http://schemas.openxmlformats.org/officeDocument/2006/customXml" ds:itemID="{6FC16242-402B-4933-9DF0-68E3CB325665}"/>
</file>

<file path=customXml/itemProps4.xml><?xml version="1.0" encoding="utf-8"?>
<ds:datastoreItem xmlns:ds="http://schemas.openxmlformats.org/officeDocument/2006/customXml" ds:itemID="{D654DA36-4BA1-4372-A6DE-3D28C083BB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13</Pages>
  <Words>2920</Words>
  <Characters>16060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18943</CharactersWithSpaces>
  <SharedDoc>false</SharedDoc>
  <HLinks>
    <vt:vector size="54" baseType="variant">
      <vt:variant>
        <vt:i4>262258</vt:i4>
      </vt:variant>
      <vt:variant>
        <vt:i4>18</vt:i4>
      </vt:variant>
      <vt:variant>
        <vt:i4>0</vt:i4>
      </vt:variant>
      <vt:variant>
        <vt:i4>5</vt:i4>
      </vt:variant>
      <vt:variant>
        <vt:lpwstr>https://normograma.invima.gov.co/docs/resolucion_minproteccion_4002_2007.htm?q=tecnovigilancia</vt:lpwstr>
      </vt:variant>
      <vt:variant>
        <vt:lpwstr/>
      </vt:variant>
      <vt:variant>
        <vt:i4>655486</vt:i4>
      </vt:variant>
      <vt:variant>
        <vt:i4>15</vt:i4>
      </vt:variant>
      <vt:variant>
        <vt:i4>0</vt:i4>
      </vt:variant>
      <vt:variant>
        <vt:i4>5</vt:i4>
      </vt:variant>
      <vt:variant>
        <vt:lpwstr>https://normograma.invima.gov.co/docs/resolucion_minproteccion_4816_2008.htm?q=tecnovigilancia</vt:lpwstr>
      </vt:variant>
      <vt:variant>
        <vt:lpwstr/>
      </vt:variant>
      <vt:variant>
        <vt:i4>2555923</vt:i4>
      </vt:variant>
      <vt:variant>
        <vt:i4>12</vt:i4>
      </vt:variant>
      <vt:variant>
        <vt:i4>0</vt:i4>
      </vt:variant>
      <vt:variant>
        <vt:i4>5</vt:i4>
      </vt:variant>
      <vt:variant>
        <vt:lpwstr>https://normograma.invima.gov.co/docs/resolucion_ica_10204_2017.htm?q=farmacovigilancia</vt:lpwstr>
      </vt:variant>
      <vt:variant>
        <vt:lpwstr/>
      </vt:variant>
      <vt:variant>
        <vt:i4>4653097</vt:i4>
      </vt:variant>
      <vt:variant>
        <vt:i4>9</vt:i4>
      </vt:variant>
      <vt:variant>
        <vt:i4>0</vt:i4>
      </vt:variant>
      <vt:variant>
        <vt:i4>5</vt:i4>
      </vt:variant>
      <vt:variant>
        <vt:lpwstr>https://normograma.invima.gov.co/docs/circular_minsaludps_0048_2020.htm?q=farmacovigilancia</vt:lpwstr>
      </vt:variant>
      <vt:variant>
        <vt:lpwstr/>
      </vt:variant>
      <vt:variant>
        <vt:i4>3407909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https://www.youtube.com/watch?v=Pw8QUlDR3s8</vt:lpwstr>
      </vt:variant>
      <vt:variant>
        <vt:lpwstr/>
      </vt:variant>
      <vt:variant>
        <vt:i4>6488083</vt:i4>
      </vt:variant>
      <vt:variant>
        <vt:i4>3</vt:i4>
      </vt:variant>
      <vt:variant>
        <vt:i4>0</vt:i4>
      </vt:variant>
      <vt:variant>
        <vt:i4>5</vt:i4>
      </vt:variant>
      <vt:variant>
        <vt:lpwstr>https://normograma.invima.gov.co/docs/resolucion_minproteccion_1403_2007.htm?q=farmacovigilancia</vt:lpwstr>
      </vt:variant>
      <vt:variant>
        <vt:lpwstr/>
      </vt:variant>
      <vt:variant>
        <vt:i4>2097257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https://www.youtube.com/watch?v=1UyH-Yq-26o</vt:lpwstr>
      </vt:variant>
      <vt:variant>
        <vt:lpwstr/>
      </vt:variant>
      <vt:variant>
        <vt:i4>5963810</vt:i4>
      </vt:variant>
      <vt:variant>
        <vt:i4>3</vt:i4>
      </vt:variant>
      <vt:variant>
        <vt:i4>0</vt:i4>
      </vt:variant>
      <vt:variant>
        <vt:i4>5</vt:i4>
      </vt:variant>
      <vt:variant>
        <vt:lpwstr>https://www.freepik.es/vector-gratis/ilustracion-vector-concepto-abstracto-monitorizacion-drogas-monitoreo-farmacos-terapeuticos-atencion-primaria-salud-brazalete-tobillo-quimica-clinica-medicion-nivel-medicacion-metafora-abstracta-sangre_12469164.htm</vt:lpwstr>
      </vt:variant>
      <vt:variant>
        <vt:lpwstr>page=1&amp;query=sobredosis&amp;position=0</vt:lpwstr>
      </vt:variant>
      <vt:variant>
        <vt:i4>2818163</vt:i4>
      </vt:variant>
      <vt:variant>
        <vt:i4>0</vt:i4>
      </vt:variant>
      <vt:variant>
        <vt:i4>0</vt:i4>
      </vt:variant>
      <vt:variant>
        <vt:i4>5</vt:i4>
      </vt:variant>
      <vt:variant>
        <vt:lpwstr>https://www.freepik.es/vector-gratis/ilustracion-vector-concepto-abstracto-alergia-drogas-desencadenantes-alergias-medicamentos-factores-riesgo-efectos-secundarios-medicamentos-prueba-intolerancia-al-remedio-metafora-abstracta-tratamiento-sintomas-enfermedad-alergica_12469134.htm</vt:lpwstr>
      </vt:variant>
      <vt:variant>
        <vt:lpwstr>page=1&amp;query=efectos%20secundarios&amp;position=2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cp:lastModifiedBy>JHON JAIRO RODRIGUEZ PEREZ</cp:lastModifiedBy>
  <cp:revision>217</cp:revision>
  <dcterms:created xsi:type="dcterms:W3CDTF">2021-09-28T02:10:00Z</dcterms:created>
  <dcterms:modified xsi:type="dcterms:W3CDTF">2022-06-08T04:33:00Z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4080100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